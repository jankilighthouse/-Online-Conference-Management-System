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jpeg" ContentType="image/jpeg"/>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156" w:type="dxa"/>
        <w:jc w:val="center"/>
        <w:tblCellSpacing w:w="0" w:type="dxa"/>
        <w:tblCellMar>
          <w:left w:w="0" w:type="dxa"/>
          <w:right w:w="0" w:type="dxa"/>
        </w:tblCellMar>
        <w:tblLook w:val="04A0"/>
      </w:tblPr>
      <w:tblGrid>
        <w:gridCol w:w="199"/>
        <w:gridCol w:w="3287"/>
        <w:gridCol w:w="5656"/>
        <w:gridCol w:w="218"/>
      </w:tblGrid>
      <w:tr w:rsidR="00FF7627" w:rsidRPr="00FF7627" w:rsidTr="00FF7627">
        <w:trPr>
          <w:tblCellSpacing w:w="0" w:type="dxa"/>
          <w:jc w:val="center"/>
        </w:trPr>
        <w:tc>
          <w:tcPr>
            <w:tcW w:w="0" w:type="auto"/>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t> </w:t>
            </w:r>
          </w:p>
        </w:tc>
        <w:tc>
          <w:tcPr>
            <w:tcW w:w="0" w:type="auto"/>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60320" cy="304800"/>
                  <wp:effectExtent l="19050" t="0" r="0" b="0"/>
                  <wp:docPr id="1" name="Picture 1" descr="http://pcquest.ciol.com/images04/ciolnetwork_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cquest.ciol.com/images04/ciolnetwork_top.gif"/>
                          <pic:cNvPicPr>
                            <a:picLocks noChangeAspect="1" noChangeArrowheads="1"/>
                          </pic:cNvPicPr>
                        </pic:nvPicPr>
                        <pic:blipFill>
                          <a:blip r:embed="rId4"/>
                          <a:srcRect/>
                          <a:stretch>
                            <a:fillRect/>
                          </a:stretch>
                        </pic:blipFill>
                        <pic:spPr bwMode="auto">
                          <a:xfrm>
                            <a:off x="0" y="0"/>
                            <a:ext cx="2560320" cy="304800"/>
                          </a:xfrm>
                          <a:prstGeom prst="rect">
                            <a:avLst/>
                          </a:prstGeom>
                          <a:noFill/>
                          <a:ln w="9525">
                            <a:noFill/>
                            <a:miter lim="800000"/>
                            <a:headEnd/>
                            <a:tailEnd/>
                          </a:ln>
                        </pic:spPr>
                      </pic:pic>
                    </a:graphicData>
                  </a:graphic>
                </wp:inline>
              </w:drawing>
            </w:r>
          </w:p>
        </w:tc>
        <w:tc>
          <w:tcPr>
            <w:tcW w:w="0" w:type="auto"/>
            <w:shd w:val="clear" w:color="auto" w:fill="7A2B2E"/>
            <w:vAlign w:val="center"/>
            <w:hideMark/>
          </w:tcPr>
          <w:p w:rsidR="00FF7627" w:rsidRPr="00FF7627" w:rsidRDefault="00FF7627" w:rsidP="00FF7627">
            <w:pPr>
              <w:spacing w:after="0" w:line="240" w:lineRule="auto"/>
              <w:jc w:val="right"/>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t>Wednesday, July 18, 2012</w:t>
            </w:r>
          </w:p>
        </w:tc>
        <w:tc>
          <w:tcPr>
            <w:tcW w:w="0" w:type="auto"/>
            <w:shd w:val="clear" w:color="auto" w:fill="7A2B2E"/>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t> </w:t>
            </w:r>
          </w:p>
        </w:tc>
      </w:tr>
      <w:tr w:rsidR="00FF7627" w:rsidRPr="00FF7627" w:rsidTr="00FF7627">
        <w:trPr>
          <w:tblCellSpacing w:w="0" w:type="dxa"/>
          <w:jc w:val="center"/>
        </w:trPr>
        <w:tc>
          <w:tcPr>
            <w:tcW w:w="0" w:type="auto"/>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7160" cy="266700"/>
                  <wp:effectExtent l="19050" t="0" r="0" b="0"/>
                  <wp:docPr id="2" name="Picture 2" descr="http://pcquest.ciol.com/images04/redcorne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cquest.ciol.com/images04/redcorner1.gif"/>
                          <pic:cNvPicPr>
                            <a:picLocks noChangeAspect="1" noChangeArrowheads="1"/>
                          </pic:cNvPicPr>
                        </pic:nvPicPr>
                        <pic:blipFill>
                          <a:blip r:embed="rId5"/>
                          <a:srcRect/>
                          <a:stretch>
                            <a:fillRect/>
                          </a:stretch>
                        </pic:blipFill>
                        <pic:spPr bwMode="auto">
                          <a:xfrm>
                            <a:off x="0" y="0"/>
                            <a:ext cx="137160" cy="266700"/>
                          </a:xfrm>
                          <a:prstGeom prst="rect">
                            <a:avLst/>
                          </a:prstGeom>
                          <a:noFill/>
                          <a:ln w="9525">
                            <a:noFill/>
                            <a:miter lim="800000"/>
                            <a:headEnd/>
                            <a:tailEnd/>
                          </a:ln>
                        </pic:spPr>
                      </pic:pic>
                    </a:graphicData>
                  </a:graphic>
                </wp:inline>
              </w:drawing>
            </w:r>
          </w:p>
        </w:tc>
        <w:tc>
          <w:tcPr>
            <w:tcW w:w="0" w:type="auto"/>
            <w:shd w:val="clear" w:color="auto" w:fill="ED1E24"/>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60320" cy="266700"/>
                  <wp:effectExtent l="19050" t="0" r="0" b="0"/>
                  <wp:docPr id="3" name="Picture 3" descr="http://pcquest.ciol.com/images04/pcq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cquest.ciol.com/images04/pcqlogo1.gif"/>
                          <pic:cNvPicPr>
                            <a:picLocks noChangeAspect="1" noChangeArrowheads="1"/>
                          </pic:cNvPicPr>
                        </pic:nvPicPr>
                        <pic:blipFill>
                          <a:blip r:embed="rId6"/>
                          <a:srcRect/>
                          <a:stretch>
                            <a:fillRect/>
                          </a:stretch>
                        </pic:blipFill>
                        <pic:spPr bwMode="auto">
                          <a:xfrm>
                            <a:off x="0" y="0"/>
                            <a:ext cx="2560320" cy="266700"/>
                          </a:xfrm>
                          <a:prstGeom prst="rect">
                            <a:avLst/>
                          </a:prstGeom>
                          <a:noFill/>
                          <a:ln w="9525">
                            <a:noFill/>
                            <a:miter lim="800000"/>
                            <a:headEnd/>
                            <a:tailEnd/>
                          </a:ln>
                        </pic:spPr>
                      </pic:pic>
                    </a:graphicData>
                  </a:graphic>
                </wp:inline>
              </w:drawing>
            </w:r>
          </w:p>
        </w:tc>
        <w:tc>
          <w:tcPr>
            <w:tcW w:w="0" w:type="auto"/>
            <w:shd w:val="clear" w:color="auto" w:fill="ED1E24"/>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11980" cy="266700"/>
                  <wp:effectExtent l="19050" t="0" r="7620" b="0"/>
                  <wp:docPr id="4" name="Picture 4" descr="http://pcquest.ciol.com/images04/toplink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cquest.ciol.com/images04/toplinks.gif"/>
                          <pic:cNvPicPr>
                            <a:picLocks noChangeAspect="1" noChangeArrowheads="1"/>
                          </pic:cNvPicPr>
                        </pic:nvPicPr>
                        <pic:blipFill>
                          <a:blip r:embed="rId7"/>
                          <a:srcRect/>
                          <a:stretch>
                            <a:fillRect/>
                          </a:stretch>
                        </pic:blipFill>
                        <pic:spPr bwMode="auto">
                          <a:xfrm>
                            <a:off x="0" y="0"/>
                            <a:ext cx="4411980" cy="266700"/>
                          </a:xfrm>
                          <a:prstGeom prst="rect">
                            <a:avLst/>
                          </a:prstGeom>
                          <a:noFill/>
                          <a:ln w="9525">
                            <a:noFill/>
                            <a:miter lim="800000"/>
                            <a:headEnd/>
                            <a:tailEnd/>
                          </a:ln>
                        </pic:spPr>
                      </pic:pic>
                    </a:graphicData>
                  </a:graphic>
                </wp:inline>
              </w:drawing>
            </w:r>
          </w:p>
        </w:tc>
        <w:tc>
          <w:tcPr>
            <w:tcW w:w="0" w:type="auto"/>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4780" cy="266700"/>
                  <wp:effectExtent l="19050" t="0" r="7620" b="0"/>
                  <wp:docPr id="5" name="Picture 5" descr="http://pcquest.ciol.com/images04/redcorn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cquest.ciol.com/images04/redcorner2.gif"/>
                          <pic:cNvPicPr>
                            <a:picLocks noChangeAspect="1" noChangeArrowheads="1"/>
                          </pic:cNvPicPr>
                        </pic:nvPicPr>
                        <pic:blipFill>
                          <a:blip r:embed="rId8"/>
                          <a:srcRect/>
                          <a:stretch>
                            <a:fillRect/>
                          </a:stretch>
                        </pic:blipFill>
                        <pic:spPr bwMode="auto">
                          <a:xfrm>
                            <a:off x="0" y="0"/>
                            <a:ext cx="144780" cy="266700"/>
                          </a:xfrm>
                          <a:prstGeom prst="rect">
                            <a:avLst/>
                          </a:prstGeom>
                          <a:noFill/>
                          <a:ln w="9525">
                            <a:noFill/>
                            <a:miter lim="800000"/>
                            <a:headEnd/>
                            <a:tailEnd/>
                          </a:ln>
                        </pic:spPr>
                      </pic:pic>
                    </a:graphicData>
                  </a:graphic>
                </wp:inline>
              </w:drawing>
            </w:r>
          </w:p>
        </w:tc>
      </w:tr>
      <w:tr w:rsidR="00FF7627" w:rsidRPr="00FF7627" w:rsidTr="00FF7627">
        <w:trPr>
          <w:tblCellSpacing w:w="0" w:type="dxa"/>
          <w:jc w:val="center"/>
        </w:trPr>
        <w:tc>
          <w:tcPr>
            <w:tcW w:w="0" w:type="auto"/>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7160" cy="624840"/>
                  <wp:effectExtent l="19050" t="0" r="0" b="0"/>
                  <wp:docPr id="6" name="Picture 6" descr="http://pcquest.ciol.com/images04/redcorne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cquest.ciol.com/images04/redcorner4.gif"/>
                          <pic:cNvPicPr>
                            <a:picLocks noChangeAspect="1" noChangeArrowheads="1"/>
                          </pic:cNvPicPr>
                        </pic:nvPicPr>
                        <pic:blipFill>
                          <a:blip r:embed="rId9"/>
                          <a:srcRect/>
                          <a:stretch>
                            <a:fillRect/>
                          </a:stretch>
                        </pic:blipFill>
                        <pic:spPr bwMode="auto">
                          <a:xfrm>
                            <a:off x="0" y="0"/>
                            <a:ext cx="137160" cy="624840"/>
                          </a:xfrm>
                          <a:prstGeom prst="rect">
                            <a:avLst/>
                          </a:prstGeom>
                          <a:noFill/>
                          <a:ln w="9525">
                            <a:noFill/>
                            <a:miter lim="800000"/>
                            <a:headEnd/>
                            <a:tailEnd/>
                          </a:ln>
                        </pic:spPr>
                      </pic:pic>
                    </a:graphicData>
                  </a:graphic>
                </wp:inline>
              </w:drawing>
            </w:r>
          </w:p>
        </w:tc>
        <w:tc>
          <w:tcPr>
            <w:tcW w:w="0" w:type="auto"/>
            <w:shd w:val="clear" w:color="auto" w:fill="C81418"/>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60320" cy="624840"/>
                  <wp:effectExtent l="19050" t="0" r="0" b="0"/>
                  <wp:docPr id="7" name="Picture 7" descr="http://pcquest.ciol.com/images04/pcq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cquest.ciol.com/images04/pcqlogo2.gif"/>
                          <pic:cNvPicPr>
                            <a:picLocks noChangeAspect="1" noChangeArrowheads="1"/>
                          </pic:cNvPicPr>
                        </pic:nvPicPr>
                        <pic:blipFill>
                          <a:blip r:embed="rId10"/>
                          <a:srcRect/>
                          <a:stretch>
                            <a:fillRect/>
                          </a:stretch>
                        </pic:blipFill>
                        <pic:spPr bwMode="auto">
                          <a:xfrm>
                            <a:off x="0" y="0"/>
                            <a:ext cx="2560320" cy="624840"/>
                          </a:xfrm>
                          <a:prstGeom prst="rect">
                            <a:avLst/>
                          </a:prstGeom>
                          <a:noFill/>
                          <a:ln w="9525">
                            <a:noFill/>
                            <a:miter lim="800000"/>
                            <a:headEnd/>
                            <a:tailEnd/>
                          </a:ln>
                        </pic:spPr>
                      </pic:pic>
                    </a:graphicData>
                  </a:graphic>
                </wp:inline>
              </w:drawing>
            </w:r>
          </w:p>
        </w:tc>
        <w:tc>
          <w:tcPr>
            <w:tcW w:w="0" w:type="auto"/>
            <w:shd w:val="clear" w:color="auto" w:fill="C81418"/>
            <w:vAlign w:val="bottom"/>
            <w:hideMark/>
          </w:tcPr>
          <w:tbl>
            <w:tblPr>
              <w:tblW w:w="5388" w:type="dxa"/>
              <w:jc w:val="center"/>
              <w:tblCellSpacing w:w="0" w:type="dxa"/>
              <w:tblCellMar>
                <w:left w:w="0" w:type="dxa"/>
                <w:right w:w="0" w:type="dxa"/>
              </w:tblCellMar>
              <w:tblLook w:val="04A0"/>
            </w:tblPr>
            <w:tblGrid>
              <w:gridCol w:w="3024"/>
              <w:gridCol w:w="2364"/>
            </w:tblGrid>
            <w:tr w:rsidR="00FF7627" w:rsidRPr="00FF7627">
              <w:trPr>
                <w:tblCellSpacing w:w="0" w:type="dxa"/>
                <w:jc w:val="center"/>
              </w:trPr>
              <w:tc>
                <w:tcPr>
                  <w:tcW w:w="3420" w:type="dxa"/>
                  <w:vAlign w:val="center"/>
                  <w:hideMark/>
                </w:tcPr>
                <w:tbl>
                  <w:tblPr>
                    <w:tblW w:w="5000" w:type="pct"/>
                    <w:jc w:val="center"/>
                    <w:tblCellSpacing w:w="0" w:type="dxa"/>
                    <w:tblCellMar>
                      <w:left w:w="0" w:type="dxa"/>
                      <w:right w:w="0" w:type="dxa"/>
                    </w:tblCellMar>
                    <w:tblLook w:val="04A0"/>
                  </w:tblPr>
                  <w:tblGrid>
                    <w:gridCol w:w="1170"/>
                    <w:gridCol w:w="1854"/>
                  </w:tblGrid>
                  <w:tr w:rsidR="00FF7627" w:rsidRPr="00FF7627">
                    <w:trPr>
                      <w:trHeight w:val="384"/>
                      <w:tblCellSpacing w:w="0" w:type="dxa"/>
                      <w:jc w:val="center"/>
                    </w:trPr>
                    <w:tc>
                      <w:tcPr>
                        <w:tcW w:w="0" w:type="auto"/>
                        <w:noWrap/>
                        <w:hideMark/>
                      </w:tcPr>
                      <w:p w:rsidR="00FF7627" w:rsidRPr="00FF7627" w:rsidRDefault="00FF7627" w:rsidP="00FF7627">
                        <w:pPr>
                          <w:spacing w:after="0"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pict/>
                        </w:r>
                      </w:p>
                      <w:p w:rsidR="00FF7627" w:rsidRPr="00FF7627" w:rsidRDefault="00FF7627" w:rsidP="00FF7627">
                        <w:pPr>
                          <w:pBdr>
                            <w:bottom w:val="single" w:sz="6" w:space="1" w:color="auto"/>
                          </w:pBdr>
                          <w:spacing w:after="0" w:line="240" w:lineRule="auto"/>
                          <w:jc w:val="center"/>
                          <w:rPr>
                            <w:rFonts w:ascii="Arial" w:eastAsia="Times New Roman" w:hAnsi="Arial" w:cs="Arial"/>
                            <w:vanish/>
                            <w:sz w:val="16"/>
                            <w:szCs w:val="16"/>
                          </w:rPr>
                        </w:pPr>
                        <w:r w:rsidRPr="00FF7627">
                          <w:rPr>
                            <w:rFonts w:ascii="Arial" w:eastAsia="Times New Roman" w:hAnsi="Arial" w:cs="Arial"/>
                            <w:vanish/>
                            <w:sz w:val="16"/>
                            <w:szCs w:val="16"/>
                          </w:rPr>
                          <w:t>Top of Form</w:t>
                        </w:r>
                      </w:p>
                      <w:p w:rsidR="00FF7627" w:rsidRPr="00FF7627" w:rsidRDefault="00FF7627" w:rsidP="00FF7627">
                        <w:pPr>
                          <w:pBdr>
                            <w:top w:val="single" w:sz="6" w:space="1" w:color="auto"/>
                          </w:pBdr>
                          <w:spacing w:after="0" w:line="240" w:lineRule="auto"/>
                          <w:jc w:val="center"/>
                          <w:rPr>
                            <w:rFonts w:ascii="Arial" w:eastAsia="Times New Roman" w:hAnsi="Arial" w:cs="Arial"/>
                            <w:vanish/>
                            <w:sz w:val="16"/>
                            <w:szCs w:val="16"/>
                          </w:rPr>
                        </w:pPr>
                        <w:r w:rsidRPr="00FF7627">
                          <w:rPr>
                            <w:rFonts w:ascii="Arial" w:eastAsia="Times New Roman" w:hAnsi="Arial" w:cs="Arial"/>
                            <w:vanish/>
                            <w:sz w:val="16"/>
                            <w:szCs w:val="16"/>
                          </w:rPr>
                          <w:t>Bottom of Form</w:t>
                        </w:r>
                      </w:p>
                      <w:p w:rsidR="00FF7627" w:rsidRPr="00FF7627" w:rsidRDefault="00FF7627" w:rsidP="00FF762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16280" cy="304800"/>
                              <wp:effectExtent l="19050" t="0" r="7620" b="0"/>
                              <wp:docPr id="9" name="Picture 9" descr="Google">
                                <a:hlinkClick xmlns:a="http://schemas.openxmlformats.org/drawingml/2006/main" r:id="rId11" tgtFrame="&quot;_gg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
                                        <a:hlinkClick r:id="rId11" tgtFrame="&quot;_ggl&quot;"/>
                                      </pic:cNvPr>
                                      <pic:cNvPicPr>
                                        <a:picLocks noChangeAspect="1" noChangeArrowheads="1"/>
                                      </pic:cNvPicPr>
                                    </pic:nvPicPr>
                                    <pic:blipFill>
                                      <a:blip r:embed="rId12"/>
                                      <a:srcRect/>
                                      <a:stretch>
                                        <a:fillRect/>
                                      </a:stretch>
                                    </pic:blipFill>
                                    <pic:spPr bwMode="auto">
                                      <a:xfrm>
                                        <a:off x="0" y="0"/>
                                        <a:ext cx="716280" cy="304800"/>
                                      </a:xfrm>
                                      <a:prstGeom prst="rect">
                                        <a:avLst/>
                                      </a:prstGeom>
                                      <a:noFill/>
                                      <a:ln w="9525">
                                        <a:noFill/>
                                        <a:miter lim="800000"/>
                                        <a:headEnd/>
                                        <a:tailEnd/>
                                      </a:ln>
                                    </pic:spPr>
                                  </pic:pic>
                                </a:graphicData>
                              </a:graphic>
                            </wp:inline>
                          </w:drawing>
                        </w:r>
                      </w:p>
                    </w:tc>
                    <w:tc>
                      <w:tcPr>
                        <w:tcW w:w="0" w:type="auto"/>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1in;height:18pt" o:ole="">
                              <v:imagedata r:id="rId13" o:title=""/>
                            </v:shape>
                            <w:control r:id="rId14" w:name="DefaultOcxName" w:shapeid="_x0000_i1199"/>
                          </w:object>
                        </w:r>
                        <w:r w:rsidRPr="00FF7627">
                          <w:rPr>
                            <w:rFonts w:ascii="Times New Roman" w:eastAsia="Times New Roman" w:hAnsi="Times New Roman" w:cs="Times New Roman"/>
                            <w:sz w:val="24"/>
                            <w:szCs w:val="24"/>
                          </w:rPr>
                          <w:object w:dxaOrig="300" w:dyaOrig="225">
                            <v:shape id="_x0000_i1198" type="#_x0000_t75" style="width:66pt;height:18pt" o:ole="">
                              <v:imagedata r:id="rId15" o:title=""/>
                            </v:shape>
                            <w:control r:id="rId16" w:name="DefaultOcxName1" w:shapeid="_x0000_i1198"/>
                          </w:object>
                        </w:r>
                        <w:r w:rsidRPr="00FF7627">
                          <w:rPr>
                            <w:rFonts w:ascii="Times New Roman" w:eastAsia="Times New Roman" w:hAnsi="Times New Roman" w:cs="Times New Roman"/>
                            <w:sz w:val="24"/>
                            <w:szCs w:val="24"/>
                          </w:rPr>
                          <w:object w:dxaOrig="300" w:dyaOrig="225">
                            <v:shape id="_x0000_i1197" type="#_x0000_t75" style="width:36pt;height:20.4pt" o:ole="">
                              <v:imagedata r:id="rId17" o:title=""/>
                            </v:shape>
                            <w:control r:id="rId18" w:name="DefaultOcxName2" w:shapeid="_x0000_i1197"/>
                          </w:object>
                        </w:r>
                        <w:r w:rsidRPr="00FF7627">
                          <w:rPr>
                            <w:rFonts w:ascii="Times New Roman" w:eastAsia="Times New Roman" w:hAnsi="Times New Roman" w:cs="Times New Roman"/>
                            <w:sz w:val="24"/>
                            <w:szCs w:val="24"/>
                          </w:rPr>
                          <w:br/>
                        </w:r>
                        <w:r w:rsidRPr="00FF7627">
                          <w:rPr>
                            <w:rFonts w:ascii="Times New Roman" w:eastAsia="Times New Roman" w:hAnsi="Times New Roman" w:cs="Times New Roman"/>
                            <w:sz w:val="20"/>
                            <w:szCs w:val="20"/>
                          </w:rPr>
                          <w:object w:dxaOrig="300" w:dyaOrig="225">
                            <v:shape id="_x0000_i1196" type="#_x0000_t75" style="width:18pt;height:15.6pt" o:ole="">
                              <v:imagedata r:id="rId19" o:title=""/>
                            </v:shape>
                            <w:control r:id="rId20" w:name="DefaultOcxName3" w:shapeid="_x0000_i1196"/>
                          </w:object>
                        </w:r>
                        <w:r w:rsidRPr="00FF7627">
                          <w:rPr>
                            <w:rFonts w:ascii="Times New Roman" w:eastAsia="Times New Roman" w:hAnsi="Times New Roman" w:cs="Times New Roman"/>
                            <w:sz w:val="20"/>
                            <w:szCs w:val="20"/>
                          </w:rPr>
                          <w:t xml:space="preserve">Web </w:t>
                        </w:r>
                        <w:r w:rsidRPr="00FF7627">
                          <w:rPr>
                            <w:rFonts w:ascii="Times New Roman" w:eastAsia="Times New Roman" w:hAnsi="Times New Roman" w:cs="Times New Roman"/>
                            <w:sz w:val="20"/>
                            <w:szCs w:val="20"/>
                          </w:rPr>
                          <w:object w:dxaOrig="300" w:dyaOrig="225">
                            <v:shape id="_x0000_i1195" type="#_x0000_t75" style="width:18pt;height:15.6pt" o:ole="">
                              <v:imagedata r:id="rId21" o:title=""/>
                            </v:shape>
                            <w:control r:id="rId22" w:name="DefaultOcxName4" w:shapeid="_x0000_i1195"/>
                          </w:object>
                        </w:r>
                        <w:r w:rsidRPr="00FF7627">
                          <w:rPr>
                            <w:rFonts w:ascii="Times New Roman" w:eastAsia="Times New Roman" w:hAnsi="Times New Roman" w:cs="Times New Roman"/>
                            <w:sz w:val="20"/>
                            <w:szCs w:val="20"/>
                          </w:rPr>
                          <w:t>pcquest.com</w:t>
                        </w:r>
                        <w:r w:rsidRPr="00FF7627">
                          <w:rPr>
                            <w:rFonts w:ascii="Times New Roman" w:eastAsia="Times New Roman" w:hAnsi="Times New Roman" w:cs="Times New Roman"/>
                            <w:sz w:val="20"/>
                            <w:szCs w:val="20"/>
                          </w:rPr>
                          <w:br/>
                        </w:r>
                        <w:r w:rsidRPr="00FF7627">
                          <w:rPr>
                            <w:rFonts w:ascii="Times New Roman" w:eastAsia="Times New Roman" w:hAnsi="Times New Roman" w:cs="Times New Roman"/>
                            <w:sz w:val="24"/>
                            <w:szCs w:val="24"/>
                          </w:rPr>
                          <w:object w:dxaOrig="300" w:dyaOrig="225">
                            <v:shape id="_x0000_i1194" type="#_x0000_t75" style="width:1in;height:18pt" o:ole="">
                              <v:imagedata r:id="rId23" o:title=""/>
                            </v:shape>
                            <w:control r:id="rId24" w:name="DefaultOcxName5" w:shapeid="_x0000_i1194"/>
                          </w:object>
                        </w:r>
                        <w:r w:rsidRPr="00FF7627">
                          <w:rPr>
                            <w:rFonts w:ascii="Times New Roman" w:eastAsia="Times New Roman" w:hAnsi="Times New Roman" w:cs="Times New Roman"/>
                            <w:sz w:val="24"/>
                            <w:szCs w:val="24"/>
                          </w:rPr>
                          <w:object w:dxaOrig="300" w:dyaOrig="225">
                            <v:shape id="_x0000_i1193" type="#_x0000_t75" style="width:1in;height:18pt" o:ole="">
                              <v:imagedata r:id="rId25" o:title=""/>
                            </v:shape>
                            <w:control r:id="rId26" w:name="DefaultOcxName6" w:shapeid="_x0000_i1193"/>
                          </w:object>
                        </w:r>
                        <w:r w:rsidRPr="00FF7627">
                          <w:rPr>
                            <w:rFonts w:ascii="Times New Roman" w:eastAsia="Times New Roman" w:hAnsi="Times New Roman" w:cs="Times New Roman"/>
                            <w:sz w:val="24"/>
                            <w:szCs w:val="24"/>
                          </w:rPr>
                          <w:object w:dxaOrig="300" w:dyaOrig="225">
                            <v:shape id="_x0000_i1192" type="#_x0000_t75" style="width:1in;height:18pt" o:ole="">
                              <v:imagedata r:id="rId27" o:title=""/>
                            </v:shape>
                            <w:control r:id="rId28" w:name="DefaultOcxName7" w:shapeid="_x0000_i1192"/>
                          </w:object>
                        </w:r>
                        <w:r w:rsidRPr="00FF7627">
                          <w:rPr>
                            <w:rFonts w:ascii="Times New Roman" w:eastAsia="Times New Roman" w:hAnsi="Times New Roman" w:cs="Times New Roman"/>
                            <w:sz w:val="24"/>
                            <w:szCs w:val="24"/>
                          </w:rPr>
                          <w:object w:dxaOrig="300" w:dyaOrig="225">
                            <v:shape id="_x0000_i1191" type="#_x0000_t75" style="width:1in;height:18pt" o:ole="">
                              <v:imagedata r:id="rId29" o:title=""/>
                            </v:shape>
                            <w:control r:id="rId30" w:name="DefaultOcxName8" w:shapeid="_x0000_i1191"/>
                          </w:object>
                        </w:r>
                        <w:r w:rsidRPr="00FF7627">
                          <w:rPr>
                            <w:rFonts w:ascii="Times New Roman" w:eastAsia="Times New Roman" w:hAnsi="Times New Roman" w:cs="Times New Roman"/>
                            <w:sz w:val="24"/>
                            <w:szCs w:val="24"/>
                          </w:rPr>
                          <w:object w:dxaOrig="300" w:dyaOrig="225">
                            <v:shape id="_x0000_i1190" type="#_x0000_t75" style="width:1in;height:18pt" o:ole="">
                              <v:imagedata r:id="rId31" o:title=""/>
                            </v:shape>
                            <w:control r:id="rId32" w:name="DefaultOcxName9" w:shapeid="_x0000_i1190"/>
                          </w:object>
                        </w:r>
                        <w:r w:rsidRPr="00FF7627">
                          <w:rPr>
                            <w:rFonts w:ascii="Times New Roman" w:eastAsia="Times New Roman" w:hAnsi="Times New Roman" w:cs="Times New Roman"/>
                            <w:sz w:val="24"/>
                            <w:szCs w:val="24"/>
                          </w:rPr>
                          <w:object w:dxaOrig="300" w:dyaOrig="225">
                            <v:shape id="_x0000_i1189" type="#_x0000_t75" style="width:1in;height:18pt" o:ole="">
                              <v:imagedata r:id="rId33" o:title=""/>
                            </v:shape>
                            <w:control r:id="rId34" w:name="DefaultOcxName10" w:shapeid="_x0000_i1189"/>
                          </w:object>
                        </w:r>
                        <w:r w:rsidRPr="00FF7627">
                          <w:rPr>
                            <w:rFonts w:ascii="Times New Roman" w:eastAsia="Times New Roman" w:hAnsi="Times New Roman" w:cs="Times New Roman"/>
                            <w:sz w:val="24"/>
                            <w:szCs w:val="24"/>
                          </w:rPr>
                          <w:object w:dxaOrig="300" w:dyaOrig="225">
                            <v:shape id="_x0000_i1188" type="#_x0000_t75" style="width:1in;height:18pt" o:ole="">
                              <v:imagedata r:id="rId35" o:title=""/>
                            </v:shape>
                            <w:control r:id="rId36" w:name="DefaultOcxName11" w:shapeid="_x0000_i1188"/>
                          </w:object>
                        </w:r>
                        <w:r w:rsidRPr="00FF7627">
                          <w:rPr>
                            <w:rFonts w:ascii="Times New Roman" w:eastAsia="Times New Roman" w:hAnsi="Times New Roman" w:cs="Times New Roman"/>
                            <w:sz w:val="24"/>
                            <w:szCs w:val="24"/>
                          </w:rPr>
                          <w:object w:dxaOrig="300" w:dyaOrig="225">
                            <v:shape id="_x0000_i1187" type="#_x0000_t75" style="width:1in;height:18pt" o:ole="">
                              <v:imagedata r:id="rId37" o:title=""/>
                            </v:shape>
                            <w:control r:id="rId38" w:name="DefaultOcxName12" w:shapeid="_x0000_i1187"/>
                          </w:object>
                        </w:r>
                      </w:p>
                    </w:tc>
                  </w:tr>
                </w:tbl>
                <w:p w:rsidR="00FF7627" w:rsidRPr="00FF7627" w:rsidRDefault="00FF7627" w:rsidP="00FF7627">
                  <w:pPr>
                    <w:pBdr>
                      <w:bottom w:val="single" w:sz="6" w:space="1" w:color="auto"/>
                    </w:pBdr>
                    <w:spacing w:after="0" w:line="240" w:lineRule="auto"/>
                    <w:jc w:val="center"/>
                    <w:rPr>
                      <w:rFonts w:ascii="Arial" w:eastAsia="Times New Roman" w:hAnsi="Arial" w:cs="Arial"/>
                      <w:vanish/>
                      <w:sz w:val="16"/>
                      <w:szCs w:val="16"/>
                    </w:rPr>
                  </w:pPr>
                  <w:r w:rsidRPr="00FF7627">
                    <w:rPr>
                      <w:rFonts w:ascii="Arial" w:eastAsia="Times New Roman" w:hAnsi="Arial" w:cs="Arial"/>
                      <w:vanish/>
                      <w:sz w:val="16"/>
                      <w:szCs w:val="16"/>
                    </w:rPr>
                    <w:t>Top of Form</w:t>
                  </w:r>
                </w:p>
                <w:p w:rsidR="00FF7627" w:rsidRPr="00FF7627" w:rsidRDefault="00FF7627" w:rsidP="00FF7627">
                  <w:pPr>
                    <w:pBdr>
                      <w:top w:val="single" w:sz="6" w:space="1" w:color="auto"/>
                    </w:pBdr>
                    <w:spacing w:after="0" w:line="240" w:lineRule="auto"/>
                    <w:jc w:val="center"/>
                    <w:rPr>
                      <w:rFonts w:ascii="Arial" w:eastAsia="Times New Roman" w:hAnsi="Arial" w:cs="Arial"/>
                      <w:vanish/>
                      <w:sz w:val="16"/>
                      <w:szCs w:val="16"/>
                    </w:rPr>
                  </w:pPr>
                  <w:r w:rsidRPr="00FF7627">
                    <w:rPr>
                      <w:rFonts w:ascii="Arial" w:eastAsia="Times New Roman" w:hAnsi="Arial" w:cs="Arial"/>
                      <w:vanish/>
                      <w:sz w:val="16"/>
                      <w:szCs w:val="16"/>
                    </w:rPr>
                    <w:t>Bottom of Form</w:t>
                  </w:r>
                </w:p>
                <w:p w:rsidR="00FF7627" w:rsidRPr="00FF7627" w:rsidRDefault="00FF7627" w:rsidP="00FF7627">
                  <w:pPr>
                    <w:spacing w:after="0" w:line="240" w:lineRule="auto"/>
                    <w:rPr>
                      <w:rFonts w:ascii="Times New Roman" w:eastAsia="Times New Roman" w:hAnsi="Times New Roman" w:cs="Times New Roman"/>
                      <w:sz w:val="24"/>
                      <w:szCs w:val="24"/>
                    </w:rPr>
                  </w:pPr>
                </w:p>
              </w:tc>
              <w:tc>
                <w:tcPr>
                  <w:tcW w:w="1800" w:type="dxa"/>
                  <w:hideMark/>
                </w:tcPr>
                <w:p w:rsidR="00FF7627" w:rsidRPr="00FF7627" w:rsidRDefault="00FF7627" w:rsidP="00FF7627">
                  <w:pPr>
                    <w:spacing w:after="0" w:line="240" w:lineRule="auto"/>
                    <w:jc w:val="right"/>
                    <w:rPr>
                      <w:rFonts w:ascii="Times New Roman" w:eastAsia="Times New Roman" w:hAnsi="Times New Roman" w:cs="Times New Roman"/>
                      <w:sz w:val="24"/>
                      <w:szCs w:val="24"/>
                    </w:rPr>
                  </w:pPr>
                  <w:r w:rsidRPr="00FF7627">
                    <w:rPr>
                      <w:rFonts w:ascii="Times New Roman" w:eastAsia="Times New Roman" w:hAnsi="Times New Roman" w:cs="Times New Roman"/>
                      <w:b/>
                      <w:bCs/>
                      <w:sz w:val="24"/>
                      <w:szCs w:val="24"/>
                    </w:rPr>
                    <w:t>CIOL Network sites</w:t>
                  </w:r>
                  <w:r w:rsidRPr="00FF7627">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8580" cy="45720"/>
                        <wp:effectExtent l="19050" t="0" r="7620" b="0"/>
                        <wp:docPr id="10" name="Picture 10" descr="http://pcquest.ciol.com/images04/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cquest.ciol.com/images04/arrow.gif"/>
                                <pic:cNvPicPr>
                                  <a:picLocks noChangeAspect="1" noChangeArrowheads="1"/>
                                </pic:cNvPicPr>
                              </pic:nvPicPr>
                              <pic:blipFill>
                                <a:blip r:embed="rId39"/>
                                <a:srcRect/>
                                <a:stretch>
                                  <a:fillRect/>
                                </a:stretch>
                              </pic:blipFill>
                              <pic:spPr bwMode="auto">
                                <a:xfrm>
                                  <a:off x="0" y="0"/>
                                  <a:ext cx="68580" cy="45720"/>
                                </a:xfrm>
                                <a:prstGeom prst="rect">
                                  <a:avLst/>
                                </a:prstGeom>
                                <a:noFill/>
                                <a:ln w="9525">
                                  <a:noFill/>
                                  <a:miter lim="800000"/>
                                  <a:headEnd/>
                                  <a:tailEnd/>
                                </a:ln>
                              </pic:spPr>
                            </pic:pic>
                          </a:graphicData>
                        </a:graphic>
                      </wp:inline>
                    </w:drawing>
                  </w:r>
                  <w:r w:rsidRPr="00FF7627">
                    <w:rPr>
                      <w:rFonts w:ascii="Times New Roman" w:eastAsia="Times New Roman" w:hAnsi="Times New Roman" w:cs="Times New Roman"/>
                      <w:sz w:val="24"/>
                      <w:szCs w:val="24"/>
                    </w:rPr>
                    <w:br/>
                  </w:r>
                  <w:r w:rsidRPr="00FF7627">
                    <w:rPr>
                      <w:rFonts w:ascii="Times New Roman" w:eastAsia="Times New Roman" w:hAnsi="Times New Roman" w:cs="Times New Roman"/>
                      <w:sz w:val="24"/>
                      <w:szCs w:val="24"/>
                    </w:rPr>
                    <w:object w:dxaOrig="300" w:dyaOrig="225">
                      <v:shape id="_x0000_i1186" type="#_x0000_t75" style="width:118.2pt;height:18pt" o:ole="">
                        <v:imagedata r:id="rId40" o:title=""/>
                      </v:shape>
                      <w:control r:id="rId41" w:name="DefaultOcxName13" w:shapeid="_x0000_i1186"/>
                    </w:object>
                  </w:r>
                </w:p>
              </w:tc>
            </w:tr>
            <w:tr w:rsidR="00FF7627" w:rsidRPr="00FF7627">
              <w:trPr>
                <w:tblCellSpacing w:w="0" w:type="dxa"/>
                <w:jc w:val="center"/>
              </w:trPr>
              <w:tc>
                <w:tcPr>
                  <w:tcW w:w="3456" w:type="dxa"/>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hyperlink r:id="rId42" w:history="1">
                    <w:r w:rsidRPr="00FF7627">
                      <w:rPr>
                        <w:rFonts w:ascii="Times New Roman" w:eastAsia="Times New Roman" w:hAnsi="Times New Roman" w:cs="Times New Roman"/>
                        <w:color w:val="0000FF"/>
                        <w:sz w:val="24"/>
                        <w:szCs w:val="24"/>
                        <w:u w:val="single"/>
                      </w:rPr>
                      <w:t>Search by Issue</w:t>
                    </w:r>
                  </w:hyperlink>
                  <w:r w:rsidRPr="00FF7627">
                    <w:rPr>
                      <w:rFonts w:ascii="Times New Roman" w:eastAsia="Times New Roman" w:hAnsi="Times New Roman" w:cs="Times New Roman"/>
                      <w:sz w:val="24"/>
                      <w:szCs w:val="24"/>
                    </w:rPr>
                    <w:t xml:space="preserve"> | </w:t>
                  </w:r>
                  <w:hyperlink r:id="rId43" w:history="1">
                    <w:r w:rsidRPr="00FF7627">
                      <w:rPr>
                        <w:rFonts w:ascii="Times New Roman" w:eastAsia="Times New Roman" w:hAnsi="Times New Roman" w:cs="Times New Roman"/>
                        <w:color w:val="0000FF"/>
                        <w:sz w:val="24"/>
                        <w:szCs w:val="24"/>
                        <w:u w:val="single"/>
                      </w:rPr>
                      <w:t>Sitemap</w:t>
                    </w:r>
                  </w:hyperlink>
                  <w:r w:rsidRPr="00FF7627">
                    <w:rPr>
                      <w:rFonts w:ascii="Times New Roman" w:eastAsia="Times New Roman" w:hAnsi="Times New Roman" w:cs="Times New Roman"/>
                      <w:sz w:val="24"/>
                      <w:szCs w:val="24"/>
                    </w:rPr>
                    <w:t xml:space="preserve"> | </w:t>
                  </w:r>
                  <w:hyperlink r:id="rId44" w:history="1">
                    <w:r w:rsidRPr="00FF7627">
                      <w:rPr>
                        <w:rFonts w:ascii="Times New Roman" w:eastAsia="Times New Roman" w:hAnsi="Times New Roman" w:cs="Times New Roman"/>
                        <w:color w:val="0000FF"/>
                        <w:sz w:val="24"/>
                        <w:szCs w:val="24"/>
                        <w:u w:val="single"/>
                      </w:rPr>
                      <w:t>Advanced Search</w:t>
                    </w:r>
                  </w:hyperlink>
                  <w:r w:rsidRPr="00FF7627">
                    <w:rPr>
                      <w:rFonts w:ascii="Times New Roman" w:eastAsia="Times New Roman" w:hAnsi="Times New Roman" w:cs="Times New Roman"/>
                      <w:sz w:val="24"/>
                      <w:szCs w:val="24"/>
                    </w:rPr>
                    <w:t xml:space="preserve"> </w:t>
                  </w:r>
                </w:p>
              </w:tc>
              <w:tc>
                <w:tcPr>
                  <w:tcW w:w="0" w:type="auto"/>
                  <w:hideMark/>
                </w:tcPr>
                <w:p w:rsidR="00FF7627" w:rsidRPr="00FF7627" w:rsidRDefault="00FF7627" w:rsidP="00FF7627">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70660" cy="198120"/>
                        <wp:effectExtent l="19050" t="0" r="0" b="0"/>
                        <wp:docPr id="11" name="Picture 11" descr="http://www.pcquest.com/images04/Cybermedia25yrs.gif">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cquest.com/images04/Cybermedia25yrs.gif">
                                  <a:hlinkClick r:id="rId45" tgtFrame="&quot;_blank&quot;"/>
                                </pic:cNvPr>
                                <pic:cNvPicPr>
                                  <a:picLocks noChangeAspect="1" noChangeArrowheads="1"/>
                                </pic:cNvPicPr>
                              </pic:nvPicPr>
                              <pic:blipFill>
                                <a:blip r:embed="rId46"/>
                                <a:srcRect/>
                                <a:stretch>
                                  <a:fillRect/>
                                </a:stretch>
                              </pic:blipFill>
                              <pic:spPr bwMode="auto">
                                <a:xfrm>
                                  <a:off x="0" y="0"/>
                                  <a:ext cx="1470660" cy="198120"/>
                                </a:xfrm>
                                <a:prstGeom prst="rect">
                                  <a:avLst/>
                                </a:prstGeom>
                                <a:noFill/>
                                <a:ln w="9525">
                                  <a:noFill/>
                                  <a:miter lim="800000"/>
                                  <a:headEnd/>
                                  <a:tailEnd/>
                                </a:ln>
                              </pic:spPr>
                            </pic:pic>
                          </a:graphicData>
                        </a:graphic>
                      </wp:inline>
                    </w:drawing>
                  </w:r>
                </w:p>
              </w:tc>
            </w:tr>
          </w:tbl>
          <w:p w:rsidR="00FF7627" w:rsidRPr="00FF7627" w:rsidRDefault="00FF7627" w:rsidP="00FF7627">
            <w:pPr>
              <w:spacing w:after="0" w:line="240" w:lineRule="auto"/>
              <w:rPr>
                <w:rFonts w:ascii="Times New Roman" w:eastAsia="Times New Roman" w:hAnsi="Times New Roman" w:cs="Times New Roman"/>
                <w:sz w:val="24"/>
                <w:szCs w:val="24"/>
              </w:rPr>
            </w:pPr>
          </w:p>
        </w:tc>
        <w:tc>
          <w:tcPr>
            <w:tcW w:w="0" w:type="auto"/>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4780" cy="624840"/>
                  <wp:effectExtent l="19050" t="0" r="7620" b="0"/>
                  <wp:docPr id="12" name="Picture 12" descr="http://pcquest.ciol.com/images04/redcorne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cquest.ciol.com/images04/redcorner3.gif"/>
                          <pic:cNvPicPr>
                            <a:picLocks noChangeAspect="1" noChangeArrowheads="1"/>
                          </pic:cNvPicPr>
                        </pic:nvPicPr>
                        <pic:blipFill>
                          <a:blip r:embed="rId47"/>
                          <a:srcRect/>
                          <a:stretch>
                            <a:fillRect/>
                          </a:stretch>
                        </pic:blipFill>
                        <pic:spPr bwMode="auto">
                          <a:xfrm>
                            <a:off x="0" y="0"/>
                            <a:ext cx="144780" cy="624840"/>
                          </a:xfrm>
                          <a:prstGeom prst="rect">
                            <a:avLst/>
                          </a:prstGeom>
                          <a:noFill/>
                          <a:ln w="9525">
                            <a:noFill/>
                            <a:miter lim="800000"/>
                            <a:headEnd/>
                            <a:tailEnd/>
                          </a:ln>
                        </pic:spPr>
                      </pic:pic>
                    </a:graphicData>
                  </a:graphic>
                </wp:inline>
              </w:drawing>
            </w:r>
          </w:p>
        </w:tc>
      </w:tr>
      <w:tr w:rsidR="00FF7627" w:rsidRPr="00FF7627" w:rsidTr="00FF7627">
        <w:trPr>
          <w:tblCellSpacing w:w="0" w:type="dxa"/>
          <w:jc w:val="center"/>
        </w:trPr>
        <w:tc>
          <w:tcPr>
            <w:tcW w:w="0" w:type="auto"/>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7160" cy="60960"/>
                  <wp:effectExtent l="19050" t="0" r="0" b="0"/>
                  <wp:docPr id="13" name="Picture 13" descr="http://pcquest.ciol.com/images04/redcorne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cquest.ciol.com/images04/redcorner5.gif"/>
                          <pic:cNvPicPr>
                            <a:picLocks noChangeAspect="1" noChangeArrowheads="1"/>
                          </pic:cNvPicPr>
                        </pic:nvPicPr>
                        <pic:blipFill>
                          <a:blip r:embed="rId48"/>
                          <a:srcRect/>
                          <a:stretch>
                            <a:fillRect/>
                          </a:stretch>
                        </pic:blipFill>
                        <pic:spPr bwMode="auto">
                          <a:xfrm>
                            <a:off x="0" y="0"/>
                            <a:ext cx="137160" cy="60960"/>
                          </a:xfrm>
                          <a:prstGeom prst="rect">
                            <a:avLst/>
                          </a:prstGeom>
                          <a:noFill/>
                          <a:ln w="9525">
                            <a:noFill/>
                            <a:miter lim="800000"/>
                            <a:headEnd/>
                            <a:tailEnd/>
                          </a:ln>
                        </pic:spPr>
                      </pic:pic>
                    </a:graphicData>
                  </a:graphic>
                </wp:inline>
              </w:drawing>
            </w:r>
          </w:p>
        </w:tc>
        <w:tc>
          <w:tcPr>
            <w:tcW w:w="0" w:type="auto"/>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 cy="60960"/>
                  <wp:effectExtent l="0" t="0" r="0" b="0"/>
                  <wp:docPr id="14" name="Picture 14" descr="http://pcquest.ciol.com/images04/redt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cquest.ciol.com/images04/redtile.gif"/>
                          <pic:cNvPicPr>
                            <a:picLocks noChangeAspect="1" noChangeArrowheads="1"/>
                          </pic:cNvPicPr>
                        </pic:nvPicPr>
                        <pic:blipFill>
                          <a:blip r:embed="rId49"/>
                          <a:srcRect/>
                          <a:stretch>
                            <a:fillRect/>
                          </a:stretch>
                        </pic:blipFill>
                        <pic:spPr bwMode="auto">
                          <a:xfrm>
                            <a:off x="0" y="0"/>
                            <a:ext cx="7620" cy="60960"/>
                          </a:xfrm>
                          <a:prstGeom prst="rect">
                            <a:avLst/>
                          </a:prstGeom>
                          <a:noFill/>
                          <a:ln w="9525">
                            <a:noFill/>
                            <a:miter lim="800000"/>
                            <a:headEnd/>
                            <a:tailEnd/>
                          </a:ln>
                        </pic:spPr>
                      </pic:pic>
                    </a:graphicData>
                  </a:graphic>
                </wp:inline>
              </w:drawing>
            </w:r>
          </w:p>
        </w:tc>
        <w:tc>
          <w:tcPr>
            <w:tcW w:w="0" w:type="auto"/>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 cy="60960"/>
                  <wp:effectExtent l="0" t="0" r="0" b="0"/>
                  <wp:docPr id="15" name="Picture 15" descr="http://pcquest.ciol.com/images04/redt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cquest.ciol.com/images04/redtile.gif"/>
                          <pic:cNvPicPr>
                            <a:picLocks noChangeAspect="1" noChangeArrowheads="1"/>
                          </pic:cNvPicPr>
                        </pic:nvPicPr>
                        <pic:blipFill>
                          <a:blip r:embed="rId49"/>
                          <a:srcRect/>
                          <a:stretch>
                            <a:fillRect/>
                          </a:stretch>
                        </pic:blipFill>
                        <pic:spPr bwMode="auto">
                          <a:xfrm>
                            <a:off x="0" y="0"/>
                            <a:ext cx="7620" cy="60960"/>
                          </a:xfrm>
                          <a:prstGeom prst="rect">
                            <a:avLst/>
                          </a:prstGeom>
                          <a:noFill/>
                          <a:ln w="9525">
                            <a:noFill/>
                            <a:miter lim="800000"/>
                            <a:headEnd/>
                            <a:tailEnd/>
                          </a:ln>
                        </pic:spPr>
                      </pic:pic>
                    </a:graphicData>
                  </a:graphic>
                </wp:inline>
              </w:drawing>
            </w:r>
          </w:p>
        </w:tc>
        <w:tc>
          <w:tcPr>
            <w:tcW w:w="0" w:type="auto"/>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4780" cy="60960"/>
                  <wp:effectExtent l="19050" t="0" r="7620" b="0"/>
                  <wp:docPr id="16" name="Picture 16" descr="http://pcquest.ciol.com/images04/redcorne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cquest.ciol.com/images04/redcorner6.gif"/>
                          <pic:cNvPicPr>
                            <a:picLocks noChangeAspect="1" noChangeArrowheads="1"/>
                          </pic:cNvPicPr>
                        </pic:nvPicPr>
                        <pic:blipFill>
                          <a:blip r:embed="rId50"/>
                          <a:srcRect/>
                          <a:stretch>
                            <a:fillRect/>
                          </a:stretch>
                        </pic:blipFill>
                        <pic:spPr bwMode="auto">
                          <a:xfrm>
                            <a:off x="0" y="0"/>
                            <a:ext cx="144780" cy="60960"/>
                          </a:xfrm>
                          <a:prstGeom prst="rect">
                            <a:avLst/>
                          </a:prstGeom>
                          <a:noFill/>
                          <a:ln w="9525">
                            <a:noFill/>
                            <a:miter lim="800000"/>
                            <a:headEnd/>
                            <a:tailEnd/>
                          </a:ln>
                        </pic:spPr>
                      </pic:pic>
                    </a:graphicData>
                  </a:graphic>
                </wp:inline>
              </w:drawing>
            </w:r>
          </w:p>
        </w:tc>
      </w:tr>
      <w:tr w:rsidR="00FF7627" w:rsidRPr="00FF7627" w:rsidTr="00FF7627">
        <w:trPr>
          <w:tblCellSpacing w:w="0" w:type="dxa"/>
          <w:jc w:val="center"/>
        </w:trPr>
        <w:tc>
          <w:tcPr>
            <w:tcW w:w="0" w:type="auto"/>
            <w:gridSpan w:val="4"/>
            <w:hideMark/>
          </w:tcPr>
          <w:p w:rsidR="00FF7627" w:rsidRPr="00FF7627" w:rsidRDefault="00FF7627" w:rsidP="00FF7627">
            <w:pPr>
              <w:spacing w:after="0" w:line="240" w:lineRule="auto"/>
              <w:jc w:val="center"/>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object w:dxaOrig="300" w:dyaOrig="225">
                <v:shape id="_x0000_i1041" type="#_x0000_t75" style="width:1in;height:1in" o:ole="">
                  <v:imagedata r:id="rId51" o:title=""/>
                </v:shape>
                <w:control r:id="rId52" w:name="Object 17" w:shapeid="_x0000_i1041"/>
              </w:object>
            </w:r>
            <w:r w:rsidRPr="00FF7627">
              <w:rPr>
                <w:rFonts w:ascii="Times New Roman" w:eastAsia="Times New Roman" w:hAnsi="Times New Roman" w:cs="Times New Roman"/>
                <w:sz w:val="24"/>
                <w:szCs w:val="24"/>
              </w:rPr>
              <w:br/>
            </w:r>
          </w:p>
        </w:tc>
      </w:tr>
    </w:tbl>
    <w:p w:rsidR="00FF7627" w:rsidRPr="00FF7627" w:rsidRDefault="00FF7627" w:rsidP="00FF7627">
      <w:pPr>
        <w:spacing w:after="0" w:line="240" w:lineRule="auto"/>
        <w:rPr>
          <w:rFonts w:ascii="Times New Roman" w:eastAsia="Times New Roman" w:hAnsi="Times New Roman" w:cs="Times New Roman"/>
          <w:vanish/>
          <w:sz w:val="24"/>
          <w:szCs w:val="24"/>
        </w:rPr>
      </w:pPr>
    </w:p>
    <w:tbl>
      <w:tblPr>
        <w:tblW w:w="9132" w:type="dxa"/>
        <w:jc w:val="center"/>
        <w:tblCellSpacing w:w="0" w:type="dxa"/>
        <w:tblCellMar>
          <w:left w:w="0" w:type="dxa"/>
          <w:right w:w="0" w:type="dxa"/>
        </w:tblCellMar>
        <w:tblLook w:val="04A0"/>
      </w:tblPr>
      <w:tblGrid>
        <w:gridCol w:w="9360"/>
      </w:tblGrid>
      <w:tr w:rsidR="00FF7627" w:rsidRPr="00FF7627" w:rsidTr="00FF7627">
        <w:trPr>
          <w:trHeight w:val="12"/>
          <w:tblCellSpacing w:w="0" w:type="dxa"/>
          <w:jc w:val="center"/>
        </w:trPr>
        <w:tc>
          <w:tcPr>
            <w:tcW w:w="9036" w:type="dxa"/>
            <w:shd w:val="clear" w:color="auto" w:fill="F0F0E0"/>
            <w:hideMark/>
          </w:tcPr>
          <w:tbl>
            <w:tblPr>
              <w:tblW w:w="9156" w:type="dxa"/>
              <w:tblCellSpacing w:w="0" w:type="dxa"/>
              <w:tblCellMar>
                <w:left w:w="0" w:type="dxa"/>
                <w:right w:w="0" w:type="dxa"/>
              </w:tblCellMar>
              <w:tblLook w:val="04A0"/>
            </w:tblPr>
            <w:tblGrid>
              <w:gridCol w:w="9156"/>
            </w:tblGrid>
            <w:tr w:rsidR="00FF7627" w:rsidRPr="00FF7627">
              <w:trPr>
                <w:tblCellSpacing w:w="0" w:type="dxa"/>
              </w:trPr>
              <w:tc>
                <w:tcPr>
                  <w:tcW w:w="9156" w:type="dxa"/>
                  <w:tcMar>
                    <w:top w:w="0" w:type="dxa"/>
                    <w:left w:w="0" w:type="dxa"/>
                    <w:bottom w:w="0" w:type="dxa"/>
                    <w:right w:w="240" w:type="dxa"/>
                  </w:tcMar>
                  <w:vAlign w:val="center"/>
                  <w:hideMark/>
                </w:tcPr>
                <w:p w:rsidR="00FF7627" w:rsidRPr="00FF7627" w:rsidRDefault="00FF7627" w:rsidP="00FF7627">
                  <w:pPr>
                    <w:spacing w:after="0" w:line="360" w:lineRule="atLeast"/>
                    <w:jc w:val="right"/>
                    <w:rPr>
                      <w:rFonts w:ascii="Times New Roman" w:eastAsia="Times New Roman" w:hAnsi="Times New Roman" w:cs="Times New Roman"/>
                      <w:sz w:val="18"/>
                      <w:szCs w:val="18"/>
                    </w:rPr>
                  </w:pPr>
                  <w:r>
                    <w:rPr>
                      <w:rFonts w:ascii="Times New Roman" w:eastAsia="Times New Roman" w:hAnsi="Times New Roman" w:cs="Times New Roman"/>
                      <w:noProof/>
                      <w:color w:val="0000FF"/>
                      <w:sz w:val="18"/>
                      <w:szCs w:val="18"/>
                    </w:rPr>
                    <w:drawing>
                      <wp:inline distT="0" distB="0" distL="0" distR="0">
                        <wp:extent cx="236220" cy="236220"/>
                        <wp:effectExtent l="19050" t="0" r="0" b="0"/>
                        <wp:docPr id="18" name="Picture 18" descr="http://pcquest.ciol.com/images04/rss1.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cquest.ciol.com/images04/rss1.jpg">
                                  <a:hlinkClick r:id="rId53"/>
                                </pic:cNvPr>
                                <pic:cNvPicPr>
                                  <a:picLocks noChangeAspect="1" noChangeArrowheads="1"/>
                                </pic:cNvPicPr>
                              </pic:nvPicPr>
                              <pic:blipFill>
                                <a:blip r:embed="rId54"/>
                                <a:srcRect/>
                                <a:stretch>
                                  <a:fillRect/>
                                </a:stretch>
                              </pic:blipFill>
                              <pic:spPr bwMode="auto">
                                <a:xfrm>
                                  <a:off x="0" y="0"/>
                                  <a:ext cx="236220" cy="236220"/>
                                </a:xfrm>
                                <a:prstGeom prst="rect">
                                  <a:avLst/>
                                </a:prstGeom>
                                <a:noFill/>
                                <a:ln w="9525">
                                  <a:noFill/>
                                  <a:miter lim="800000"/>
                                  <a:headEnd/>
                                  <a:tailEnd/>
                                </a:ln>
                              </pic:spPr>
                            </pic:pic>
                          </a:graphicData>
                        </a:graphic>
                      </wp:inline>
                    </w:drawing>
                  </w:r>
                  <w:r w:rsidRPr="00FF7627">
                    <w:rPr>
                      <w:rFonts w:ascii="Times New Roman" w:eastAsia="Times New Roman" w:hAnsi="Times New Roman" w:cs="Times New Roman"/>
                      <w:sz w:val="18"/>
                      <w:szCs w:val="18"/>
                    </w:rPr>
                    <w:t> </w:t>
                  </w:r>
                  <w:hyperlink r:id="rId55" w:history="1">
                    <w:r w:rsidRPr="00FF7627">
                      <w:rPr>
                        <w:rFonts w:ascii="Times New Roman" w:eastAsia="Times New Roman" w:hAnsi="Times New Roman" w:cs="Times New Roman"/>
                        <w:color w:val="0000FF"/>
                        <w:sz w:val="18"/>
                        <w:u w:val="single"/>
                      </w:rPr>
                      <w:t>RSS</w:t>
                    </w:r>
                  </w:hyperlink>
                  <w:r w:rsidRPr="00FF7627">
                    <w:rPr>
                      <w:rFonts w:ascii="Times New Roman" w:eastAsia="Times New Roman" w:hAnsi="Times New Roman" w:cs="Times New Roman"/>
                      <w:sz w:val="18"/>
                      <w:szCs w:val="18"/>
                    </w:rPr>
                    <w:t xml:space="preserve"> </w:t>
                  </w:r>
                  <w:r>
                    <w:rPr>
                      <w:rFonts w:ascii="Times New Roman" w:eastAsia="Times New Roman" w:hAnsi="Times New Roman" w:cs="Times New Roman"/>
                      <w:noProof/>
                      <w:sz w:val="18"/>
                      <w:szCs w:val="18"/>
                    </w:rPr>
                    <w:drawing>
                      <wp:inline distT="0" distB="0" distL="0" distR="0">
                        <wp:extent cx="7620" cy="236220"/>
                        <wp:effectExtent l="0" t="0" r="0" b="0"/>
                        <wp:docPr id="19" name="Picture 19" descr="http://pcquest.ciol.com/images04/topheader_sepa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cquest.ciol.com/images04/topheader_separator.jpg"/>
                                <pic:cNvPicPr>
                                  <a:picLocks noChangeAspect="1" noChangeArrowheads="1"/>
                                </pic:cNvPicPr>
                              </pic:nvPicPr>
                              <pic:blipFill>
                                <a:blip r:embed="rId56"/>
                                <a:srcRect/>
                                <a:stretch>
                                  <a:fillRect/>
                                </a:stretch>
                              </pic:blipFill>
                              <pic:spPr bwMode="auto">
                                <a:xfrm>
                                  <a:off x="0" y="0"/>
                                  <a:ext cx="7620" cy="236220"/>
                                </a:xfrm>
                                <a:prstGeom prst="rect">
                                  <a:avLst/>
                                </a:prstGeom>
                                <a:noFill/>
                                <a:ln w="9525">
                                  <a:noFill/>
                                  <a:miter lim="800000"/>
                                  <a:headEnd/>
                                  <a:tailEnd/>
                                </a:ln>
                              </pic:spPr>
                            </pic:pic>
                          </a:graphicData>
                        </a:graphic>
                      </wp:inline>
                    </w:drawing>
                  </w:r>
                  <w:r w:rsidRPr="00FF7627">
                    <w:rPr>
                      <w:rFonts w:ascii="Times New Roman" w:eastAsia="Times New Roman" w:hAnsi="Times New Roman" w:cs="Times New Roman"/>
                      <w:sz w:val="18"/>
                      <w:szCs w:val="18"/>
                    </w:rPr>
                    <w:t>  </w:t>
                  </w:r>
                  <w:r w:rsidRPr="00FF7627">
                    <w:rPr>
                      <w:rFonts w:ascii="Times New Roman" w:eastAsia="Times New Roman" w:hAnsi="Times New Roman" w:cs="Times New Roman"/>
                      <w:b/>
                      <w:bCs/>
                      <w:sz w:val="14"/>
                      <w:szCs w:val="14"/>
                    </w:rPr>
                    <w:t>Connect with us</w:t>
                  </w:r>
                  <w:r w:rsidRPr="00FF7627">
                    <w:rPr>
                      <w:rFonts w:ascii="Times New Roman" w:eastAsia="Times New Roman" w:hAnsi="Times New Roman" w:cs="Times New Roman"/>
                      <w:sz w:val="18"/>
                      <w:szCs w:val="18"/>
                    </w:rPr>
                    <w:t xml:space="preserve"> </w:t>
                  </w:r>
                  <w:r>
                    <w:rPr>
                      <w:rFonts w:ascii="Times New Roman" w:eastAsia="Times New Roman" w:hAnsi="Times New Roman" w:cs="Times New Roman"/>
                      <w:noProof/>
                      <w:color w:val="0000FF"/>
                      <w:sz w:val="18"/>
                      <w:szCs w:val="18"/>
                    </w:rPr>
                    <w:drawing>
                      <wp:inline distT="0" distB="0" distL="0" distR="0">
                        <wp:extent cx="236220" cy="236220"/>
                        <wp:effectExtent l="19050" t="0" r="0" b="0"/>
                        <wp:docPr id="20" name="Picture 20" descr="http://pcquest.ciol.com/images04/gplus.jpg">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cquest.ciol.com/images04/gplus.jpg">
                                  <a:hlinkClick r:id="rId57" tgtFrame="&quot;_blank&quot;"/>
                                </pic:cNvPr>
                                <pic:cNvPicPr>
                                  <a:picLocks noChangeAspect="1" noChangeArrowheads="1"/>
                                </pic:cNvPicPr>
                              </pic:nvPicPr>
                              <pic:blipFill>
                                <a:blip r:embed="rId58"/>
                                <a:srcRect/>
                                <a:stretch>
                                  <a:fillRect/>
                                </a:stretch>
                              </pic:blipFill>
                              <pic:spPr bwMode="auto">
                                <a:xfrm>
                                  <a:off x="0" y="0"/>
                                  <a:ext cx="236220" cy="236220"/>
                                </a:xfrm>
                                <a:prstGeom prst="rect">
                                  <a:avLst/>
                                </a:prstGeom>
                                <a:noFill/>
                                <a:ln w="9525">
                                  <a:noFill/>
                                  <a:miter lim="800000"/>
                                  <a:headEnd/>
                                  <a:tailEnd/>
                                </a:ln>
                              </pic:spPr>
                            </pic:pic>
                          </a:graphicData>
                        </a:graphic>
                      </wp:inline>
                    </w:drawing>
                  </w:r>
                  <w:r w:rsidRPr="00FF7627">
                    <w:rPr>
                      <w:rFonts w:ascii="Times New Roman" w:eastAsia="Times New Roman" w:hAnsi="Times New Roman" w:cs="Times New Roman"/>
                      <w:sz w:val="18"/>
                      <w:szCs w:val="18"/>
                    </w:rPr>
                    <w:t xml:space="preserve">  </w:t>
                  </w:r>
                  <w:r>
                    <w:rPr>
                      <w:rFonts w:ascii="Times New Roman" w:eastAsia="Times New Roman" w:hAnsi="Times New Roman" w:cs="Times New Roman"/>
                      <w:noProof/>
                      <w:color w:val="0000FF"/>
                      <w:sz w:val="18"/>
                      <w:szCs w:val="18"/>
                    </w:rPr>
                    <w:drawing>
                      <wp:inline distT="0" distB="0" distL="0" distR="0">
                        <wp:extent cx="236220" cy="236220"/>
                        <wp:effectExtent l="19050" t="0" r="0" b="0"/>
                        <wp:docPr id="21" name="Picture 21" descr="http://pcquest.ciol.com/images04/twetter1.jpg">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cquest.ciol.com/images04/twetter1.jpg">
                                  <a:hlinkClick r:id="rId59" tgtFrame="&quot;_blank&quot;"/>
                                </pic:cNvPr>
                                <pic:cNvPicPr>
                                  <a:picLocks noChangeAspect="1" noChangeArrowheads="1"/>
                                </pic:cNvPicPr>
                              </pic:nvPicPr>
                              <pic:blipFill>
                                <a:blip r:embed="rId60"/>
                                <a:srcRect/>
                                <a:stretch>
                                  <a:fillRect/>
                                </a:stretch>
                              </pic:blipFill>
                              <pic:spPr bwMode="auto">
                                <a:xfrm>
                                  <a:off x="0" y="0"/>
                                  <a:ext cx="236220" cy="236220"/>
                                </a:xfrm>
                                <a:prstGeom prst="rect">
                                  <a:avLst/>
                                </a:prstGeom>
                                <a:noFill/>
                                <a:ln w="9525">
                                  <a:noFill/>
                                  <a:miter lim="800000"/>
                                  <a:headEnd/>
                                  <a:tailEnd/>
                                </a:ln>
                              </pic:spPr>
                            </pic:pic>
                          </a:graphicData>
                        </a:graphic>
                      </wp:inline>
                    </w:drawing>
                  </w:r>
                  <w:r w:rsidRPr="00FF7627">
                    <w:rPr>
                      <w:rFonts w:ascii="Times New Roman" w:eastAsia="Times New Roman" w:hAnsi="Times New Roman" w:cs="Times New Roman"/>
                      <w:sz w:val="18"/>
                      <w:szCs w:val="18"/>
                    </w:rPr>
                    <w:t xml:space="preserve">  </w:t>
                  </w:r>
                  <w:r>
                    <w:rPr>
                      <w:rFonts w:ascii="Times New Roman" w:eastAsia="Times New Roman" w:hAnsi="Times New Roman" w:cs="Times New Roman"/>
                      <w:noProof/>
                      <w:color w:val="0000FF"/>
                      <w:sz w:val="18"/>
                      <w:szCs w:val="18"/>
                    </w:rPr>
                    <w:drawing>
                      <wp:inline distT="0" distB="0" distL="0" distR="0">
                        <wp:extent cx="236220" cy="236220"/>
                        <wp:effectExtent l="19050" t="0" r="0" b="0"/>
                        <wp:docPr id="22" name="Picture 22" descr="http://pcquest.ciol.com/images04/facebook1.jpg">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cquest.ciol.com/images04/facebook1.jpg">
                                  <a:hlinkClick r:id="rId61" tgtFrame="&quot;_blank&quot;"/>
                                </pic:cNvPr>
                                <pic:cNvPicPr>
                                  <a:picLocks noChangeAspect="1" noChangeArrowheads="1"/>
                                </pic:cNvPicPr>
                              </pic:nvPicPr>
                              <pic:blipFill>
                                <a:blip r:embed="rId62"/>
                                <a:srcRect/>
                                <a:stretch>
                                  <a:fillRect/>
                                </a:stretch>
                              </pic:blipFill>
                              <pic:spPr bwMode="auto">
                                <a:xfrm>
                                  <a:off x="0" y="0"/>
                                  <a:ext cx="236220" cy="236220"/>
                                </a:xfrm>
                                <a:prstGeom prst="rect">
                                  <a:avLst/>
                                </a:prstGeom>
                                <a:noFill/>
                                <a:ln w="9525">
                                  <a:noFill/>
                                  <a:miter lim="800000"/>
                                  <a:headEnd/>
                                  <a:tailEnd/>
                                </a:ln>
                              </pic:spPr>
                            </pic:pic>
                          </a:graphicData>
                        </a:graphic>
                      </wp:inline>
                    </w:drawing>
                  </w:r>
                  <w:r w:rsidRPr="00FF7627">
                    <w:rPr>
                      <w:rFonts w:ascii="Times New Roman" w:eastAsia="Times New Roman" w:hAnsi="Times New Roman" w:cs="Times New Roman"/>
                      <w:sz w:val="18"/>
                      <w:szCs w:val="18"/>
                    </w:rPr>
                    <w:t xml:space="preserve">  </w:t>
                  </w:r>
                  <w:r>
                    <w:rPr>
                      <w:rFonts w:ascii="Times New Roman" w:eastAsia="Times New Roman" w:hAnsi="Times New Roman" w:cs="Times New Roman"/>
                      <w:noProof/>
                      <w:color w:val="0000FF"/>
                      <w:sz w:val="18"/>
                      <w:szCs w:val="18"/>
                    </w:rPr>
                    <w:drawing>
                      <wp:inline distT="0" distB="0" distL="0" distR="0">
                        <wp:extent cx="236220" cy="236220"/>
                        <wp:effectExtent l="19050" t="0" r="0" b="0"/>
                        <wp:docPr id="23" name="Picture 23" descr="http://pcquest.ciol.com/images04/linkedin1.jpg">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cquest.ciol.com/images04/linkedin1.jpg">
                                  <a:hlinkClick r:id="rId63" tgtFrame="&quot;_blank&quot;"/>
                                </pic:cNvPr>
                                <pic:cNvPicPr>
                                  <a:picLocks noChangeAspect="1" noChangeArrowheads="1"/>
                                </pic:cNvPicPr>
                              </pic:nvPicPr>
                              <pic:blipFill>
                                <a:blip r:embed="rId64"/>
                                <a:srcRect/>
                                <a:stretch>
                                  <a:fillRect/>
                                </a:stretch>
                              </pic:blipFill>
                              <pic:spPr bwMode="auto">
                                <a:xfrm>
                                  <a:off x="0" y="0"/>
                                  <a:ext cx="236220" cy="236220"/>
                                </a:xfrm>
                                <a:prstGeom prst="rect">
                                  <a:avLst/>
                                </a:prstGeom>
                                <a:noFill/>
                                <a:ln w="9525">
                                  <a:noFill/>
                                  <a:miter lim="800000"/>
                                  <a:headEnd/>
                                  <a:tailEnd/>
                                </a:ln>
                              </pic:spPr>
                            </pic:pic>
                          </a:graphicData>
                        </a:graphic>
                      </wp:inline>
                    </w:drawing>
                  </w:r>
                  <w:r w:rsidRPr="00FF7627">
                    <w:rPr>
                      <w:rFonts w:ascii="Times New Roman" w:eastAsia="Times New Roman" w:hAnsi="Times New Roman" w:cs="Times New Roman"/>
                      <w:sz w:val="18"/>
                      <w:szCs w:val="18"/>
                    </w:rPr>
                    <w:t> </w:t>
                  </w:r>
                </w:p>
              </w:tc>
            </w:tr>
          </w:tbl>
          <w:p w:rsidR="00FF7627" w:rsidRPr="00FF7627" w:rsidRDefault="00FF7627" w:rsidP="00FF7627">
            <w:pPr>
              <w:spacing w:after="0" w:line="12" w:lineRule="atLeast"/>
              <w:rPr>
                <w:rFonts w:ascii="Times New Roman" w:eastAsia="Times New Roman" w:hAnsi="Times New Roman" w:cs="Times New Roman"/>
                <w:sz w:val="24"/>
                <w:szCs w:val="24"/>
              </w:rPr>
            </w:pPr>
          </w:p>
        </w:tc>
      </w:tr>
      <w:tr w:rsidR="00FF7627" w:rsidRPr="00FF7627" w:rsidTr="00FF7627">
        <w:trPr>
          <w:trHeight w:val="756"/>
          <w:tblCellSpacing w:w="0" w:type="dxa"/>
          <w:jc w:val="center"/>
        </w:trPr>
        <w:tc>
          <w:tcPr>
            <w:tcW w:w="0" w:type="auto"/>
            <w:shd w:val="clear" w:color="auto" w:fill="F0F0E0"/>
            <w:hideMark/>
          </w:tcPr>
          <w:tbl>
            <w:tblPr>
              <w:tblW w:w="8832" w:type="dxa"/>
              <w:jc w:val="center"/>
              <w:tblCellSpacing w:w="6" w:type="dxa"/>
              <w:shd w:val="clear" w:color="auto" w:fill="D0CCB0"/>
              <w:tblCellMar>
                <w:top w:w="15" w:type="dxa"/>
                <w:left w:w="15" w:type="dxa"/>
                <w:bottom w:w="15" w:type="dxa"/>
                <w:right w:w="15" w:type="dxa"/>
              </w:tblCellMar>
              <w:tblLook w:val="04A0"/>
            </w:tblPr>
            <w:tblGrid>
              <w:gridCol w:w="7112"/>
              <w:gridCol w:w="2248"/>
            </w:tblGrid>
            <w:tr w:rsidR="00FF7627" w:rsidRPr="00FF7627">
              <w:trPr>
                <w:tblCellSpacing w:w="6" w:type="dxa"/>
                <w:jc w:val="center"/>
              </w:trPr>
              <w:tc>
                <w:tcPr>
                  <w:tcW w:w="0" w:type="auto"/>
                  <w:vMerge w:val="restart"/>
                  <w:shd w:val="clear" w:color="auto" w:fill="FFFFFF"/>
                  <w:hideMark/>
                </w:tcPr>
                <w:tbl>
                  <w:tblPr>
                    <w:tblW w:w="4950" w:type="pct"/>
                    <w:tblCellSpacing w:w="0" w:type="dxa"/>
                    <w:tblCellMar>
                      <w:left w:w="0" w:type="dxa"/>
                      <w:right w:w="0" w:type="dxa"/>
                    </w:tblCellMar>
                    <w:tblLook w:val="04A0"/>
                  </w:tblPr>
                  <w:tblGrid>
                    <w:gridCol w:w="7064"/>
                  </w:tblGrid>
                  <w:tr w:rsidR="00FF7627" w:rsidRPr="00FF7627">
                    <w:trPr>
                      <w:trHeight w:val="300"/>
                      <w:tblCellSpacing w:w="0" w:type="dxa"/>
                    </w:trPr>
                    <w:tc>
                      <w:tcPr>
                        <w:tcW w:w="6516" w:type="dxa"/>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t> </w:t>
                        </w:r>
                        <w:hyperlink r:id="rId65" w:history="1">
                          <w:r w:rsidRPr="00FF7627">
                            <w:rPr>
                              <w:rFonts w:ascii="Times New Roman" w:eastAsia="Times New Roman" w:hAnsi="Times New Roman" w:cs="Times New Roman"/>
                              <w:color w:val="0000FF"/>
                              <w:sz w:val="24"/>
                              <w:szCs w:val="24"/>
                              <w:u w:val="single"/>
                            </w:rPr>
                            <w:t>Home</w:t>
                          </w:r>
                        </w:hyperlink>
                        <w:r w:rsidRPr="00FF7627">
                          <w:rPr>
                            <w:rFonts w:ascii="Times New Roman" w:eastAsia="Times New Roman" w:hAnsi="Times New Roman" w:cs="Times New Roman"/>
                            <w:sz w:val="24"/>
                            <w:szCs w:val="24"/>
                          </w:rPr>
                          <w:t xml:space="preserve"> &gt; </w:t>
                        </w:r>
                        <w:hyperlink r:id="rId66" w:history="1">
                          <w:r w:rsidRPr="00FF7627">
                            <w:rPr>
                              <w:rFonts w:ascii="Times New Roman" w:eastAsia="Times New Roman" w:hAnsi="Times New Roman" w:cs="Times New Roman"/>
                              <w:color w:val="0000FF"/>
                              <w:sz w:val="24"/>
                              <w:szCs w:val="24"/>
                              <w:u w:val="single"/>
                            </w:rPr>
                            <w:t>Technology</w:t>
                          </w:r>
                        </w:hyperlink>
                      </w:p>
                    </w:tc>
                  </w:tr>
                  <w:tr w:rsidR="00FF7627" w:rsidRPr="00FF7627">
                    <w:trPr>
                      <w:tblCellSpacing w:w="0" w:type="dxa"/>
                    </w:trPr>
                    <w:tc>
                      <w:tcPr>
                        <w:tcW w:w="0" w:type="auto"/>
                        <w:shd w:val="clear" w:color="auto" w:fill="CFCAB0"/>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35580" cy="457200"/>
                              <wp:effectExtent l="19050" t="0" r="7620" b="0"/>
                              <wp:docPr id="24" name="Picture 24" descr="http://pcquest.ciol.com/images04/techonolgy_l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cquest.ciol.com/images04/techonolgy_lbl.gif"/>
                                      <pic:cNvPicPr>
                                        <a:picLocks noChangeAspect="1" noChangeArrowheads="1"/>
                                      </pic:cNvPicPr>
                                    </pic:nvPicPr>
                                    <pic:blipFill>
                                      <a:blip r:embed="rId67"/>
                                      <a:srcRect/>
                                      <a:stretch>
                                        <a:fillRect/>
                                      </a:stretch>
                                    </pic:blipFill>
                                    <pic:spPr bwMode="auto">
                                      <a:xfrm>
                                        <a:off x="0" y="0"/>
                                        <a:ext cx="2735580" cy="457200"/>
                                      </a:xfrm>
                                      <a:prstGeom prst="rect">
                                        <a:avLst/>
                                      </a:prstGeom>
                                      <a:noFill/>
                                      <a:ln w="9525">
                                        <a:noFill/>
                                        <a:miter lim="800000"/>
                                        <a:headEnd/>
                                        <a:tailEnd/>
                                      </a:ln>
                                    </pic:spPr>
                                  </pic:pic>
                                </a:graphicData>
                              </a:graphic>
                            </wp:inline>
                          </w:drawing>
                        </w:r>
                      </w:p>
                    </w:tc>
                  </w:tr>
                  <w:tr w:rsidR="00FF7627" w:rsidRPr="00FF7627">
                    <w:trPr>
                      <w:tblCellSpacing w:w="0" w:type="dxa"/>
                    </w:trPr>
                    <w:tc>
                      <w:tcPr>
                        <w:tcW w:w="6516" w:type="dxa"/>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p>
                    </w:tc>
                  </w:tr>
                  <w:tr w:rsidR="00FF7627" w:rsidRPr="00FF7627">
                    <w:trPr>
                      <w:tblCellSpacing w:w="0" w:type="dxa"/>
                    </w:trPr>
                    <w:tc>
                      <w:tcPr>
                        <w:tcW w:w="0" w:type="auto"/>
                        <w:vAlign w:val="center"/>
                        <w:hideMark/>
                      </w:tcPr>
                      <w:tbl>
                        <w:tblPr>
                          <w:tblW w:w="5000" w:type="pct"/>
                          <w:tblCellSpacing w:w="36" w:type="dxa"/>
                          <w:tblCellMar>
                            <w:top w:w="72" w:type="dxa"/>
                            <w:left w:w="72" w:type="dxa"/>
                            <w:bottom w:w="72" w:type="dxa"/>
                            <w:right w:w="72" w:type="dxa"/>
                          </w:tblCellMar>
                          <w:tblLook w:val="04A0"/>
                        </w:tblPr>
                        <w:tblGrid>
                          <w:gridCol w:w="7064"/>
                        </w:tblGrid>
                        <w:tr w:rsidR="00FF7627" w:rsidRPr="00FF7627">
                          <w:trPr>
                            <w:tblCellSpacing w:w="36" w:type="dxa"/>
                          </w:trPr>
                          <w:tc>
                            <w:tcPr>
                              <w:tcW w:w="0" w:type="auto"/>
                              <w:vAlign w:val="center"/>
                              <w:hideMark/>
                            </w:tcPr>
                            <w:p w:rsidR="00FF7627" w:rsidRPr="00FF7627" w:rsidRDefault="00FF7627" w:rsidP="00FF7627">
                              <w:pPr>
                                <w:spacing w:before="100" w:beforeAutospacing="1" w:after="100" w:afterAutospacing="1"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t>Intelligent Transportation using VANET</w:t>
                              </w:r>
                            </w:p>
                            <w:p w:rsidR="00FF7627" w:rsidRPr="00FF7627" w:rsidRDefault="00FF7627" w:rsidP="00FF7627">
                              <w:pPr>
                                <w:spacing w:before="100" w:beforeAutospacing="1" w:after="100" w:afterAutospacing="1"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i/>
                                  <w:iCs/>
                                  <w:sz w:val="24"/>
                                  <w:szCs w:val="24"/>
                                </w:rPr>
                                <w:t xml:space="preserve">Researchers are working on a Vehicular </w:t>
                              </w:r>
                              <w:proofErr w:type="spellStart"/>
                              <w:r w:rsidRPr="00FF7627">
                                <w:rPr>
                                  <w:rFonts w:ascii="Times New Roman" w:eastAsia="Times New Roman" w:hAnsi="Times New Roman" w:cs="Times New Roman"/>
                                  <w:i/>
                                  <w:iCs/>
                                  <w:sz w:val="24"/>
                                  <w:szCs w:val="24"/>
                                </w:rPr>
                                <w:t>Adhoc</w:t>
                              </w:r>
                              <w:proofErr w:type="spellEnd"/>
                              <w:r w:rsidRPr="00FF7627">
                                <w:rPr>
                                  <w:rFonts w:ascii="Times New Roman" w:eastAsia="Times New Roman" w:hAnsi="Times New Roman" w:cs="Times New Roman"/>
                                  <w:i/>
                                  <w:iCs/>
                                  <w:sz w:val="24"/>
                                  <w:szCs w:val="24"/>
                                </w:rPr>
                                <w:t xml:space="preserve"> Network to make transportation systems more intelligent so they can provide a driver with crucial info like road curves, traffic congestion, etc.</w:t>
                              </w:r>
                            </w:p>
                            <w:p w:rsidR="00FF7627" w:rsidRPr="00FF7627" w:rsidRDefault="00FF7627" w:rsidP="00FF7627">
                              <w:pPr>
                                <w:spacing w:after="0" w:line="240" w:lineRule="auto"/>
                                <w:rPr>
                                  <w:rFonts w:ascii="Times New Roman" w:eastAsia="Times New Roman" w:hAnsi="Times New Roman" w:cs="Times New Roman"/>
                                  <w:sz w:val="24"/>
                                  <w:szCs w:val="24"/>
                                </w:rPr>
                              </w:pPr>
                              <w:proofErr w:type="spellStart"/>
                              <w:r w:rsidRPr="00FF7627">
                                <w:rPr>
                                  <w:rFonts w:ascii="Times New Roman" w:eastAsia="Times New Roman" w:hAnsi="Times New Roman" w:cs="Times New Roman"/>
                                  <w:sz w:val="24"/>
                                  <w:szCs w:val="24"/>
                                </w:rPr>
                                <w:t>Mainak</w:t>
                              </w:r>
                              <w:proofErr w:type="spellEnd"/>
                              <w:r w:rsidRPr="00FF7627">
                                <w:rPr>
                                  <w:rFonts w:ascii="Times New Roman" w:eastAsia="Times New Roman" w:hAnsi="Times New Roman" w:cs="Times New Roman"/>
                                  <w:sz w:val="24"/>
                                  <w:szCs w:val="24"/>
                                </w:rPr>
                                <w:t xml:space="preserve"> </w:t>
                              </w:r>
                              <w:proofErr w:type="spellStart"/>
                              <w:r w:rsidRPr="00FF7627">
                                <w:rPr>
                                  <w:rFonts w:ascii="Times New Roman" w:eastAsia="Times New Roman" w:hAnsi="Times New Roman" w:cs="Times New Roman"/>
                                  <w:sz w:val="24"/>
                                  <w:szCs w:val="24"/>
                                </w:rPr>
                                <w:t>Ghosh</w:t>
                              </w:r>
                              <w:proofErr w:type="spellEnd"/>
                              <w:r w:rsidRPr="00FF7627">
                                <w:rPr>
                                  <w:rFonts w:ascii="Times New Roman" w:eastAsia="Times New Roman" w:hAnsi="Times New Roman" w:cs="Times New Roman"/>
                                  <w:sz w:val="24"/>
                                  <w:szCs w:val="24"/>
                                </w:rPr>
                                <w:t xml:space="preserve"> &amp; </w:t>
                              </w:r>
                              <w:proofErr w:type="spellStart"/>
                              <w:r w:rsidRPr="00FF7627">
                                <w:rPr>
                                  <w:rFonts w:ascii="Times New Roman" w:eastAsia="Times New Roman" w:hAnsi="Times New Roman" w:cs="Times New Roman"/>
                                  <w:sz w:val="24"/>
                                  <w:szCs w:val="24"/>
                                </w:rPr>
                                <w:t>Sumit</w:t>
                              </w:r>
                              <w:proofErr w:type="spellEnd"/>
                              <w:r w:rsidRPr="00FF7627">
                                <w:rPr>
                                  <w:rFonts w:ascii="Times New Roman" w:eastAsia="Times New Roman" w:hAnsi="Times New Roman" w:cs="Times New Roman"/>
                                  <w:sz w:val="24"/>
                                  <w:szCs w:val="24"/>
                                </w:rPr>
                                <w:t xml:space="preserve"> </w:t>
                              </w:r>
                              <w:proofErr w:type="spellStart"/>
                              <w:r w:rsidRPr="00FF7627">
                                <w:rPr>
                                  <w:rFonts w:ascii="Times New Roman" w:eastAsia="Times New Roman" w:hAnsi="Times New Roman" w:cs="Times New Roman"/>
                                  <w:sz w:val="24"/>
                                  <w:szCs w:val="24"/>
                                </w:rPr>
                                <w:t>Goswami</w:t>
                              </w:r>
                              <w:proofErr w:type="spellEnd"/>
                              <w:r w:rsidRPr="00FF7627">
                                <w:rPr>
                                  <w:rFonts w:ascii="Times New Roman" w:eastAsia="Times New Roman" w:hAnsi="Times New Roman" w:cs="Times New Roman"/>
                                  <w:sz w:val="24"/>
                                  <w:szCs w:val="24"/>
                                </w:rPr>
                                <w:t xml:space="preserve">, IIT, </w:t>
                              </w:r>
                              <w:proofErr w:type="spellStart"/>
                              <w:r w:rsidRPr="00FF7627">
                                <w:rPr>
                                  <w:rFonts w:ascii="Times New Roman" w:eastAsia="Times New Roman" w:hAnsi="Times New Roman" w:cs="Times New Roman"/>
                                  <w:sz w:val="24"/>
                                  <w:szCs w:val="24"/>
                                </w:rPr>
                                <w:t>Kharagpur</w:t>
                              </w:r>
                              <w:proofErr w:type="spellEnd"/>
                              <w:r w:rsidRPr="00FF7627">
                                <w:rPr>
                                  <w:rFonts w:ascii="Times New Roman" w:eastAsia="Times New Roman" w:hAnsi="Times New Roman" w:cs="Times New Roman"/>
                                  <w:sz w:val="24"/>
                                  <w:szCs w:val="24"/>
                                </w:rPr>
                                <w:t xml:space="preserve"> </w:t>
                              </w:r>
                            </w:p>
                            <w:p w:rsidR="00FF7627" w:rsidRPr="00FF7627" w:rsidRDefault="00FF7627" w:rsidP="00FF7627">
                              <w:pPr>
                                <w:spacing w:before="100" w:beforeAutospacing="1" w:after="100" w:afterAutospacing="1"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t>Sunday, February 01, 2009</w:t>
                              </w:r>
                            </w:p>
                            <w:tbl>
                              <w:tblPr>
                                <w:tblW w:w="5000" w:type="pct"/>
                                <w:jc w:val="center"/>
                                <w:tblCellSpacing w:w="0" w:type="dxa"/>
                                <w:shd w:val="clear" w:color="auto" w:fill="F0F0E0"/>
                                <w:tblCellMar>
                                  <w:top w:w="15" w:type="dxa"/>
                                  <w:left w:w="15" w:type="dxa"/>
                                  <w:bottom w:w="15" w:type="dxa"/>
                                  <w:right w:w="15" w:type="dxa"/>
                                </w:tblCellMar>
                                <w:tblLook w:val="04A0"/>
                              </w:tblPr>
                              <w:tblGrid>
                                <w:gridCol w:w="771"/>
                                <w:gridCol w:w="1272"/>
                                <w:gridCol w:w="770"/>
                                <w:gridCol w:w="770"/>
                                <w:gridCol w:w="1348"/>
                                <w:gridCol w:w="869"/>
                                <w:gridCol w:w="899"/>
                                <w:gridCol w:w="77"/>
                              </w:tblGrid>
                              <w:tr w:rsidR="00FF7627" w:rsidRPr="00FF7627">
                                <w:trPr>
                                  <w:tblCellSpacing w:w="0" w:type="dxa"/>
                                  <w:jc w:val="center"/>
                                </w:trPr>
                                <w:tc>
                                  <w:tcPr>
                                    <w:tcW w:w="0" w:type="auto"/>
                                    <w:shd w:val="clear" w:color="auto" w:fill="F0F0E0"/>
                                    <w:vAlign w:val="center"/>
                                    <w:hideMark/>
                                  </w:tcPr>
                                  <w:p w:rsidR="00FF7627" w:rsidRPr="00FF7627" w:rsidRDefault="00FF7627" w:rsidP="00FF7627">
                                    <w:pPr>
                                      <w:spacing w:after="0" w:line="204" w:lineRule="atLeast"/>
                                      <w:rPr>
                                        <w:rFonts w:ascii="Arial" w:eastAsia="Times New Roman" w:hAnsi="Arial" w:cs="Arial"/>
                                        <w:color w:val="000000"/>
                                        <w:sz w:val="13"/>
                                        <w:szCs w:val="13"/>
                                      </w:rPr>
                                    </w:pPr>
                                    <w:hyperlink r:id="rId68" w:history="1">
                                      <w:r>
                                        <w:rPr>
                                          <w:rFonts w:ascii="Arial" w:eastAsia="Times New Roman" w:hAnsi="Arial" w:cs="Arial"/>
                                          <w:noProof/>
                                          <w:color w:val="000000"/>
                                          <w:sz w:val="13"/>
                                          <w:szCs w:val="13"/>
                                        </w:rPr>
                                        <w:drawing>
                                          <wp:anchor distT="0" distB="0" distL="28575" distR="28575" simplePos="0" relativeHeight="251658240" behindDoc="0" locked="0" layoutInCell="1" allowOverlap="0">
                                            <wp:simplePos x="0" y="0"/>
                                            <wp:positionH relativeFrom="column">
                                              <wp:align>left</wp:align>
                                            </wp:positionH>
                                            <wp:positionV relativeFrom="line">
                                              <wp:posOffset>0</wp:posOffset>
                                            </wp:positionV>
                                            <wp:extent cx="190500" cy="190500"/>
                                            <wp:effectExtent l="19050" t="0" r="0" b="0"/>
                                            <wp:wrapSquare wrapText="bothSides"/>
                                            <wp:docPr id="51" name="Picture 13" descr="http://pcquest.ciol.com/images04/Print_icon.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cquest.ciol.com/images04/Print_icon.jpg">
                                                      <a:hlinkClick r:id="rId68"/>
                                                    </pic:cNvPr>
                                                    <pic:cNvPicPr>
                                                      <a:picLocks noChangeAspect="1" noChangeArrowheads="1"/>
                                                    </pic:cNvPicPr>
                                                  </pic:nvPicPr>
                                                  <pic:blipFill>
                                                    <a:blip r:embed="rId69"/>
                                                    <a:srcRect/>
                                                    <a:stretch>
                                                      <a:fillRect/>
                                                    </a:stretch>
                                                  </pic:blipFill>
                                                  <pic:spPr bwMode="auto">
                                                    <a:xfrm>
                                                      <a:off x="0" y="0"/>
                                                      <a:ext cx="190500" cy="190500"/>
                                                    </a:xfrm>
                                                    <a:prstGeom prst="rect">
                                                      <a:avLst/>
                                                    </a:prstGeom>
                                                    <a:noFill/>
                                                    <a:ln w="9525">
                                                      <a:noFill/>
                                                      <a:miter lim="800000"/>
                                                      <a:headEnd/>
                                                      <a:tailEnd/>
                                                    </a:ln>
                                                  </pic:spPr>
                                                </pic:pic>
                                              </a:graphicData>
                                            </a:graphic>
                                          </wp:anchor>
                                        </w:drawing>
                                      </w:r>
                                      <w:r w:rsidRPr="00FF7627">
                                        <w:rPr>
                                          <w:rFonts w:ascii="Arial" w:eastAsia="Times New Roman" w:hAnsi="Arial" w:cs="Arial"/>
                                          <w:color w:val="000000"/>
                                          <w:sz w:val="13"/>
                                        </w:rPr>
                                        <w:t>Print</w:t>
                                      </w:r>
                                    </w:hyperlink>
                                  </w:p>
                                </w:tc>
                                <w:tc>
                                  <w:tcPr>
                                    <w:tcW w:w="0" w:type="auto"/>
                                    <w:shd w:val="clear" w:color="auto" w:fill="F0F0E0"/>
                                    <w:vAlign w:val="center"/>
                                    <w:hideMark/>
                                  </w:tcPr>
                                  <w:p w:rsidR="00FF7627" w:rsidRPr="00FF7627" w:rsidRDefault="00FF7627" w:rsidP="00FF7627">
                                    <w:pPr>
                                      <w:spacing w:after="0" w:line="204" w:lineRule="atLeast"/>
                                      <w:rPr>
                                        <w:rFonts w:ascii="Arial" w:eastAsia="Times New Roman" w:hAnsi="Arial" w:cs="Arial"/>
                                        <w:color w:val="000000"/>
                                        <w:sz w:val="13"/>
                                        <w:szCs w:val="13"/>
                                      </w:rPr>
                                    </w:pPr>
                                    <w:hyperlink r:id="rId70" w:anchor="comment" w:history="1">
                                      <w:r>
                                        <w:rPr>
                                          <w:rFonts w:ascii="Arial" w:eastAsia="Times New Roman" w:hAnsi="Arial" w:cs="Arial"/>
                                          <w:noProof/>
                                          <w:color w:val="000000"/>
                                          <w:sz w:val="13"/>
                                          <w:szCs w:val="13"/>
                                        </w:rPr>
                                        <w:drawing>
                                          <wp:anchor distT="0" distB="0" distL="28575" distR="28575" simplePos="0" relativeHeight="251658240" behindDoc="0" locked="0" layoutInCell="1" allowOverlap="0">
                                            <wp:simplePos x="0" y="0"/>
                                            <wp:positionH relativeFrom="column">
                                              <wp:align>left</wp:align>
                                            </wp:positionH>
                                            <wp:positionV relativeFrom="line">
                                              <wp:posOffset>0</wp:posOffset>
                                            </wp:positionV>
                                            <wp:extent cx="190500" cy="190500"/>
                                            <wp:effectExtent l="19050" t="0" r="0" b="0"/>
                                            <wp:wrapSquare wrapText="bothSides"/>
                                            <wp:docPr id="50" name="Picture 14" descr="http://pcquest.ciol.com/images04/Comment_icon.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cquest.ciol.com/images04/Comment_icon.jpg">
                                                      <a:hlinkClick r:id="rId71"/>
                                                    </pic:cNvPr>
                                                    <pic:cNvPicPr>
                                                      <a:picLocks noChangeAspect="1" noChangeArrowheads="1"/>
                                                    </pic:cNvPicPr>
                                                  </pic:nvPicPr>
                                                  <pic:blipFill>
                                                    <a:blip r:embed="rId72"/>
                                                    <a:srcRect/>
                                                    <a:stretch>
                                                      <a:fillRect/>
                                                    </a:stretch>
                                                  </pic:blipFill>
                                                  <pic:spPr bwMode="auto">
                                                    <a:xfrm>
                                                      <a:off x="0" y="0"/>
                                                      <a:ext cx="190500" cy="190500"/>
                                                    </a:xfrm>
                                                    <a:prstGeom prst="rect">
                                                      <a:avLst/>
                                                    </a:prstGeom>
                                                    <a:noFill/>
                                                    <a:ln w="9525">
                                                      <a:noFill/>
                                                      <a:miter lim="800000"/>
                                                      <a:headEnd/>
                                                      <a:tailEnd/>
                                                    </a:ln>
                                                  </pic:spPr>
                                                </pic:pic>
                                              </a:graphicData>
                                            </a:graphic>
                                          </wp:anchor>
                                        </w:drawing>
                                      </w:r>
                                      <w:r w:rsidRPr="00FF7627">
                                        <w:rPr>
                                          <w:rFonts w:ascii="Arial" w:eastAsia="Times New Roman" w:hAnsi="Arial" w:cs="Arial"/>
                                          <w:color w:val="000000"/>
                                          <w:sz w:val="13"/>
                                        </w:rPr>
                                        <w:t>Comment</w:t>
                                      </w:r>
                                    </w:hyperlink>
                                  </w:p>
                                </w:tc>
                                <w:tc>
                                  <w:tcPr>
                                    <w:tcW w:w="0" w:type="auto"/>
                                    <w:shd w:val="clear" w:color="auto" w:fill="F0F0E0"/>
                                    <w:vAlign w:val="center"/>
                                    <w:hideMark/>
                                  </w:tcPr>
                                  <w:p w:rsidR="00FF7627" w:rsidRPr="00FF7627" w:rsidRDefault="00FF7627" w:rsidP="00FF7627">
                                    <w:pPr>
                                      <w:spacing w:after="0" w:line="204" w:lineRule="atLeast"/>
                                      <w:rPr>
                                        <w:rFonts w:ascii="Arial" w:eastAsia="Times New Roman" w:hAnsi="Arial" w:cs="Arial"/>
                                        <w:color w:val="000000"/>
                                        <w:sz w:val="13"/>
                                        <w:szCs w:val="13"/>
                                      </w:rPr>
                                    </w:pPr>
                                    <w:hyperlink r:id="rId73" w:history="1">
                                      <w:r>
                                        <w:rPr>
                                          <w:rFonts w:ascii="Arial" w:eastAsia="Times New Roman" w:hAnsi="Arial" w:cs="Arial"/>
                                          <w:noProof/>
                                          <w:color w:val="000000"/>
                                          <w:sz w:val="13"/>
                                          <w:szCs w:val="13"/>
                                        </w:rPr>
                                        <w:drawing>
                                          <wp:anchor distT="0" distB="0" distL="28575" distR="28575" simplePos="0" relativeHeight="251658240" behindDoc="0" locked="0" layoutInCell="1" allowOverlap="0">
                                            <wp:simplePos x="0" y="0"/>
                                            <wp:positionH relativeFrom="column">
                                              <wp:align>left</wp:align>
                                            </wp:positionH>
                                            <wp:positionV relativeFrom="line">
                                              <wp:posOffset>0</wp:posOffset>
                                            </wp:positionV>
                                            <wp:extent cx="190500" cy="190500"/>
                                            <wp:effectExtent l="19050" t="0" r="0" b="0"/>
                                            <wp:wrapSquare wrapText="bothSides"/>
                                            <wp:docPr id="49" name="Picture 15" descr="http://pcquest.ciol.com/images04/Email_icon.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cquest.ciol.com/images04/Email_icon.jpg">
                                                      <a:hlinkClick r:id="rId73"/>
                                                    </pic:cNvPr>
                                                    <pic:cNvPicPr>
                                                      <a:picLocks noChangeAspect="1" noChangeArrowheads="1"/>
                                                    </pic:cNvPicPr>
                                                  </pic:nvPicPr>
                                                  <pic:blipFill>
                                                    <a:blip r:embed="rId74"/>
                                                    <a:srcRect/>
                                                    <a:stretch>
                                                      <a:fillRect/>
                                                    </a:stretch>
                                                  </pic:blipFill>
                                                  <pic:spPr bwMode="auto">
                                                    <a:xfrm>
                                                      <a:off x="0" y="0"/>
                                                      <a:ext cx="190500" cy="190500"/>
                                                    </a:xfrm>
                                                    <a:prstGeom prst="rect">
                                                      <a:avLst/>
                                                    </a:prstGeom>
                                                    <a:noFill/>
                                                    <a:ln w="9525">
                                                      <a:noFill/>
                                                      <a:miter lim="800000"/>
                                                      <a:headEnd/>
                                                      <a:tailEnd/>
                                                    </a:ln>
                                                  </pic:spPr>
                                                </pic:pic>
                                              </a:graphicData>
                                            </a:graphic>
                                          </wp:anchor>
                                        </w:drawing>
                                      </w:r>
                                      <w:r w:rsidRPr="00FF7627">
                                        <w:rPr>
                                          <w:rFonts w:ascii="Arial" w:eastAsia="Times New Roman" w:hAnsi="Arial" w:cs="Arial"/>
                                          <w:color w:val="000000"/>
                                          <w:sz w:val="13"/>
                                        </w:rPr>
                                        <w:t>Email</w:t>
                                      </w:r>
                                    </w:hyperlink>
                                  </w:p>
                                </w:tc>
                                <w:tc>
                                  <w:tcPr>
                                    <w:tcW w:w="0" w:type="auto"/>
                                    <w:shd w:val="clear" w:color="auto" w:fill="F0F0E0"/>
                                    <w:vAlign w:val="center"/>
                                    <w:hideMark/>
                                  </w:tcPr>
                                  <w:p w:rsidR="00FF7627" w:rsidRPr="00FF7627" w:rsidRDefault="00FF7627" w:rsidP="00FF7627">
                                    <w:pPr>
                                      <w:spacing w:after="0" w:line="204" w:lineRule="atLeast"/>
                                      <w:rPr>
                                        <w:rFonts w:ascii="Arial" w:eastAsia="Times New Roman" w:hAnsi="Arial" w:cs="Arial"/>
                                        <w:color w:val="000000"/>
                                        <w:sz w:val="13"/>
                                        <w:szCs w:val="13"/>
                                      </w:rPr>
                                    </w:pPr>
                                    <w:hyperlink r:id="rId75" w:tgtFrame="_blank" w:history="1">
                                      <w:r>
                                        <w:rPr>
                                          <w:rFonts w:ascii="Arial" w:eastAsia="Times New Roman" w:hAnsi="Arial" w:cs="Arial"/>
                                          <w:noProof/>
                                          <w:color w:val="000000"/>
                                          <w:sz w:val="13"/>
                                          <w:szCs w:val="13"/>
                                        </w:rPr>
                                        <w:drawing>
                                          <wp:anchor distT="0" distB="0" distL="28575" distR="28575" simplePos="0" relativeHeight="251658240" behindDoc="0" locked="0" layoutInCell="1" allowOverlap="0">
                                            <wp:simplePos x="0" y="0"/>
                                            <wp:positionH relativeFrom="column">
                                              <wp:align>left</wp:align>
                                            </wp:positionH>
                                            <wp:positionV relativeFrom="line">
                                              <wp:posOffset>0</wp:posOffset>
                                            </wp:positionV>
                                            <wp:extent cx="190500" cy="190500"/>
                                            <wp:effectExtent l="19050" t="0" r="0" b="0"/>
                                            <wp:wrapSquare wrapText="bothSides"/>
                                            <wp:docPr id="48" name="Picture 16" descr="Digg">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gg">
                                                      <a:hlinkClick r:id="rId75" tgtFrame="&quot;_blank&quot;"/>
                                                    </pic:cNvPr>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anchor>
                                        </w:drawing>
                                      </w:r>
                                      <w:proofErr w:type="spellStart"/>
                                      <w:r w:rsidRPr="00FF7627">
                                        <w:rPr>
                                          <w:rFonts w:ascii="Arial" w:eastAsia="Times New Roman" w:hAnsi="Arial" w:cs="Arial"/>
                                          <w:color w:val="000000"/>
                                          <w:sz w:val="13"/>
                                        </w:rPr>
                                        <w:t>Digg</w:t>
                                      </w:r>
                                      <w:proofErr w:type="spellEnd"/>
                                    </w:hyperlink>
                                  </w:p>
                                </w:tc>
                                <w:tc>
                                  <w:tcPr>
                                    <w:tcW w:w="0" w:type="auto"/>
                                    <w:shd w:val="clear" w:color="auto" w:fill="F0F0E0"/>
                                    <w:vAlign w:val="center"/>
                                    <w:hideMark/>
                                  </w:tcPr>
                                  <w:p w:rsidR="00FF7627" w:rsidRPr="00FF7627" w:rsidRDefault="00FF7627" w:rsidP="00FF7627">
                                    <w:pPr>
                                      <w:spacing w:after="0" w:line="204" w:lineRule="atLeast"/>
                                      <w:rPr>
                                        <w:rFonts w:ascii="Arial" w:eastAsia="Times New Roman" w:hAnsi="Arial" w:cs="Arial"/>
                                        <w:color w:val="000000"/>
                                        <w:sz w:val="13"/>
                                        <w:szCs w:val="13"/>
                                      </w:rPr>
                                    </w:pPr>
                                    <w:hyperlink r:id="rId77" w:tgtFrame="_blank" w:history="1">
                                      <w:r>
                                        <w:rPr>
                                          <w:rFonts w:ascii="Arial" w:eastAsia="Times New Roman" w:hAnsi="Arial" w:cs="Arial"/>
                                          <w:noProof/>
                                          <w:color w:val="000000"/>
                                          <w:sz w:val="13"/>
                                          <w:szCs w:val="13"/>
                                        </w:rPr>
                                        <w:drawing>
                                          <wp:anchor distT="0" distB="0" distL="28575" distR="28575" simplePos="0" relativeHeight="251658240" behindDoc="0" locked="0" layoutInCell="1" allowOverlap="0">
                                            <wp:simplePos x="0" y="0"/>
                                            <wp:positionH relativeFrom="column">
                                              <wp:align>left</wp:align>
                                            </wp:positionH>
                                            <wp:positionV relativeFrom="line">
                                              <wp:posOffset>0</wp:posOffset>
                                            </wp:positionV>
                                            <wp:extent cx="190500" cy="190500"/>
                                            <wp:effectExtent l="19050" t="0" r="0" b="0"/>
                                            <wp:wrapSquare wrapText="bothSides"/>
                                            <wp:docPr id="45" name="Picture 17" descr="Delicious">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icious">
                                                      <a:hlinkClick r:id="rId77" tgtFrame="&quot;_blank&quot;"/>
                                                    </pic:cNvPr>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anchor>
                                        </w:drawing>
                                      </w:r>
                                      <w:r w:rsidRPr="00FF7627">
                                        <w:rPr>
                                          <w:rFonts w:ascii="Arial" w:eastAsia="Times New Roman" w:hAnsi="Arial" w:cs="Arial"/>
                                          <w:color w:val="000000"/>
                                          <w:sz w:val="13"/>
                                        </w:rPr>
                                        <w:t>Del.icio.us</w:t>
                                      </w:r>
                                    </w:hyperlink>
                                  </w:p>
                                </w:tc>
                                <w:tc>
                                  <w:tcPr>
                                    <w:tcW w:w="0" w:type="auto"/>
                                    <w:shd w:val="clear" w:color="auto" w:fill="F0F0E0"/>
                                    <w:vAlign w:val="center"/>
                                    <w:hideMark/>
                                  </w:tcPr>
                                  <w:p w:rsidR="00FF7627" w:rsidRPr="00FF7627" w:rsidRDefault="00FF7627" w:rsidP="00FF7627">
                                    <w:pPr>
                                      <w:spacing w:after="0" w:line="204" w:lineRule="atLeast"/>
                                      <w:rPr>
                                        <w:rFonts w:ascii="Arial" w:eastAsia="Times New Roman" w:hAnsi="Arial" w:cs="Arial"/>
                                        <w:color w:val="000000"/>
                                        <w:sz w:val="13"/>
                                        <w:szCs w:val="13"/>
                                      </w:rPr>
                                    </w:pPr>
                                    <w:hyperlink r:id="rId79" w:tgtFrame="_blank" w:history="1">
                                      <w:r>
                                        <w:rPr>
                                          <w:rFonts w:ascii="Arial" w:eastAsia="Times New Roman" w:hAnsi="Arial" w:cs="Arial"/>
                                          <w:noProof/>
                                          <w:color w:val="000000"/>
                                          <w:sz w:val="13"/>
                                          <w:szCs w:val="13"/>
                                        </w:rPr>
                                        <w:drawing>
                                          <wp:anchor distT="0" distB="0" distL="28575" distR="28575" simplePos="0" relativeHeight="251658240" behindDoc="0" locked="0" layoutInCell="1" allowOverlap="0">
                                            <wp:simplePos x="0" y="0"/>
                                            <wp:positionH relativeFrom="column">
                                              <wp:align>left</wp:align>
                                            </wp:positionH>
                                            <wp:positionV relativeFrom="line">
                                              <wp:posOffset>0</wp:posOffset>
                                            </wp:positionV>
                                            <wp:extent cx="190500" cy="190500"/>
                                            <wp:effectExtent l="19050" t="0" r="0" b="0"/>
                                            <wp:wrapSquare wrapText="bothSides"/>
                                            <wp:docPr id="41" name="Picture 18" descr="Reditt">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ditt">
                                                      <a:hlinkClick r:id="rId79" tgtFrame="&quot;_blank&quot;"/>
                                                    </pic:cNvPr>
                                                    <pic:cNvPicPr>
                                                      <a:picLocks noChangeAspect="1" noChangeArrowheads="1"/>
                                                    </pic:cNvPicPr>
                                                  </pic:nvPicPr>
                                                  <pic:blipFill>
                                                    <a:blip r:embed="rId80"/>
                                                    <a:srcRect/>
                                                    <a:stretch>
                                                      <a:fillRect/>
                                                    </a:stretch>
                                                  </pic:blipFill>
                                                  <pic:spPr bwMode="auto">
                                                    <a:xfrm>
                                                      <a:off x="0" y="0"/>
                                                      <a:ext cx="190500" cy="190500"/>
                                                    </a:xfrm>
                                                    <a:prstGeom prst="rect">
                                                      <a:avLst/>
                                                    </a:prstGeom>
                                                    <a:noFill/>
                                                    <a:ln w="9525">
                                                      <a:noFill/>
                                                      <a:miter lim="800000"/>
                                                      <a:headEnd/>
                                                      <a:tailEnd/>
                                                    </a:ln>
                                                  </pic:spPr>
                                                </pic:pic>
                                              </a:graphicData>
                                            </a:graphic>
                                          </wp:anchor>
                                        </w:drawing>
                                      </w:r>
                                      <w:proofErr w:type="spellStart"/>
                                      <w:r w:rsidRPr="00FF7627">
                                        <w:rPr>
                                          <w:rFonts w:ascii="Arial" w:eastAsia="Times New Roman" w:hAnsi="Arial" w:cs="Arial"/>
                                          <w:color w:val="000000"/>
                                          <w:sz w:val="13"/>
                                        </w:rPr>
                                        <w:t>Reddit</w:t>
                                      </w:r>
                                      <w:proofErr w:type="spellEnd"/>
                                    </w:hyperlink>
                                  </w:p>
                                </w:tc>
                                <w:tc>
                                  <w:tcPr>
                                    <w:tcW w:w="0" w:type="auto"/>
                                    <w:shd w:val="clear" w:color="auto" w:fill="F0F0E0"/>
                                    <w:vAlign w:val="center"/>
                                    <w:hideMark/>
                                  </w:tcPr>
                                  <w:p w:rsidR="00FF7627" w:rsidRPr="00FF7627" w:rsidRDefault="00FF7627" w:rsidP="00FF7627">
                                    <w:pPr>
                                      <w:spacing w:after="0" w:line="204" w:lineRule="atLeast"/>
                                      <w:rPr>
                                        <w:rFonts w:ascii="Arial" w:eastAsia="Times New Roman" w:hAnsi="Arial" w:cs="Arial"/>
                                        <w:color w:val="000000"/>
                                        <w:sz w:val="13"/>
                                        <w:szCs w:val="13"/>
                                      </w:rPr>
                                    </w:pPr>
                                    <w:hyperlink r:id="rId81" w:tgtFrame="_blank" w:history="1">
                                      <w:r>
                                        <w:rPr>
                                          <w:rFonts w:ascii="Arial" w:eastAsia="Times New Roman" w:hAnsi="Arial" w:cs="Arial"/>
                                          <w:noProof/>
                                          <w:color w:val="000000"/>
                                          <w:sz w:val="13"/>
                                          <w:szCs w:val="13"/>
                                        </w:rPr>
                                        <w:drawing>
                                          <wp:anchor distT="0" distB="0" distL="28575" distR="28575" simplePos="0" relativeHeight="251658240" behindDoc="0" locked="0" layoutInCell="1" allowOverlap="0">
                                            <wp:simplePos x="0" y="0"/>
                                            <wp:positionH relativeFrom="column">
                                              <wp:align>left</wp:align>
                                            </wp:positionH>
                                            <wp:positionV relativeFrom="line">
                                              <wp:posOffset>0</wp:posOffset>
                                            </wp:positionV>
                                            <wp:extent cx="190500" cy="190500"/>
                                            <wp:effectExtent l="19050" t="0" r="0" b="0"/>
                                            <wp:wrapSquare wrapText="bothSides"/>
                                            <wp:docPr id="40" name="Picture 19" descr="Twitter">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witter">
                                                      <a:hlinkClick r:id="rId81" tgtFrame="&quot;_blank&quot;"/>
                                                    </pic:cNvPr>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anchor>
                                        </w:drawing>
                                      </w:r>
                                      <w:r w:rsidRPr="00FF7627">
                                        <w:rPr>
                                          <w:rFonts w:ascii="Arial" w:eastAsia="Times New Roman" w:hAnsi="Arial" w:cs="Arial"/>
                                          <w:color w:val="000000"/>
                                          <w:sz w:val="13"/>
                                        </w:rPr>
                                        <w:t>Twitter</w:t>
                                      </w:r>
                                    </w:hyperlink>
                                  </w:p>
                                </w:tc>
                                <w:tc>
                                  <w:tcPr>
                                    <w:tcW w:w="0" w:type="auto"/>
                                    <w:shd w:val="clear" w:color="auto" w:fill="F0F0E0"/>
                                    <w:vAlign w:val="center"/>
                                    <w:hideMark/>
                                  </w:tcPr>
                                  <w:p w:rsidR="00FF7627" w:rsidRPr="00FF7627" w:rsidRDefault="00FF7627" w:rsidP="00FF7627">
                                    <w:pPr>
                                      <w:spacing w:after="0" w:line="204" w:lineRule="atLeast"/>
                                      <w:rPr>
                                        <w:rFonts w:ascii="Arial" w:eastAsia="Times New Roman" w:hAnsi="Arial" w:cs="Arial"/>
                                        <w:color w:val="000000"/>
                                        <w:sz w:val="13"/>
                                        <w:szCs w:val="13"/>
                                      </w:rPr>
                                    </w:pPr>
                                  </w:p>
                                </w:tc>
                              </w:tr>
                            </w:tbl>
                            <w:tbl>
                              <w:tblPr>
                                <w:tblpPr w:leftFromText="36" w:rightFromText="36" w:vertAnchor="text"/>
                                <w:tblW w:w="3120" w:type="dxa"/>
                                <w:tblCellSpacing w:w="0" w:type="dxa"/>
                                <w:shd w:val="clear" w:color="auto" w:fill="FFFFFF"/>
                                <w:tblCellMar>
                                  <w:left w:w="0" w:type="dxa"/>
                                  <w:right w:w="0" w:type="dxa"/>
                                </w:tblCellMar>
                                <w:tblLook w:val="04A0"/>
                              </w:tblPr>
                              <w:tblGrid>
                                <w:gridCol w:w="3120"/>
                              </w:tblGrid>
                              <w:tr w:rsidR="00FF7627" w:rsidRPr="00FF7627">
                                <w:trPr>
                                  <w:tblCellSpacing w:w="0" w:type="dxa"/>
                                </w:trPr>
                                <w:tc>
                                  <w:tcPr>
                                    <w:tcW w:w="0" w:type="auto"/>
                                    <w:shd w:val="clear" w:color="auto" w:fill="FFFFFF"/>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p>
                                </w:tc>
                              </w:tr>
                            </w:tbl>
                            <w:p w:rsidR="00FF7627" w:rsidRPr="00FF7627" w:rsidRDefault="00FF7627" w:rsidP="00FF7627">
                              <w:pPr>
                                <w:spacing w:before="100" w:beforeAutospacing="1" w:after="100" w:afterAutospacing="1"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t xml:space="preserve">Can vehicles be made intelligent enough to guide their drivers in situations like traffic congestion and accidents? Providing intelligence to vehicles means loading them with sensors which will be controlled by a </w:t>
                              </w:r>
                              <w:proofErr w:type="spellStart"/>
                              <w:r w:rsidRPr="00FF7627">
                                <w:rPr>
                                  <w:rFonts w:ascii="Times New Roman" w:eastAsia="Times New Roman" w:hAnsi="Times New Roman" w:cs="Times New Roman"/>
                                  <w:sz w:val="24"/>
                                  <w:szCs w:val="24"/>
                                </w:rPr>
                                <w:t>telematics</w:t>
                              </w:r>
                              <w:proofErr w:type="spellEnd"/>
                              <w:r w:rsidRPr="00FF7627">
                                <w:rPr>
                                  <w:rFonts w:ascii="Times New Roman" w:eastAsia="Times New Roman" w:hAnsi="Times New Roman" w:cs="Times New Roman"/>
                                  <w:sz w:val="24"/>
                                  <w:szCs w:val="24"/>
                                </w:rPr>
                                <w:t xml:space="preserve"> box inside the car. The box in turn would communicate with the driver and will be its guide. Vehicular </w:t>
                              </w:r>
                              <w:proofErr w:type="spellStart"/>
                              <w:r w:rsidRPr="00FF7627">
                                <w:rPr>
                                  <w:rFonts w:ascii="Times New Roman" w:eastAsia="Times New Roman" w:hAnsi="Times New Roman" w:cs="Times New Roman"/>
                                  <w:sz w:val="24"/>
                                  <w:szCs w:val="24"/>
                                </w:rPr>
                                <w:t>Adhoc</w:t>
                              </w:r>
                              <w:proofErr w:type="spellEnd"/>
                              <w:r w:rsidRPr="00FF7627">
                                <w:rPr>
                                  <w:rFonts w:ascii="Times New Roman" w:eastAsia="Times New Roman" w:hAnsi="Times New Roman" w:cs="Times New Roman"/>
                                  <w:sz w:val="24"/>
                                  <w:szCs w:val="24"/>
                                </w:rPr>
                                <w:t xml:space="preserve"> Network (VANET) is an important component of Intelligent Transportation Systems, which has a future potential in terms of a rich set of applications that it can provide to its customer.</w:t>
                              </w:r>
                            </w:p>
                            <w:p w:rsidR="00FF7627" w:rsidRPr="00FF7627" w:rsidRDefault="00FF7627" w:rsidP="00FF7627">
                              <w:pPr>
                                <w:spacing w:before="100" w:beforeAutospacing="1" w:after="100" w:afterAutospacing="1"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lastRenderedPageBreak/>
                                <w:t xml:space="preserve">VANET is a special class of Mobile </w:t>
                              </w:r>
                              <w:proofErr w:type="spellStart"/>
                              <w:r w:rsidRPr="00FF7627">
                                <w:rPr>
                                  <w:rFonts w:ascii="Times New Roman" w:eastAsia="Times New Roman" w:hAnsi="Times New Roman" w:cs="Times New Roman"/>
                                  <w:sz w:val="24"/>
                                  <w:szCs w:val="24"/>
                                </w:rPr>
                                <w:t>Adhoc</w:t>
                              </w:r>
                              <w:proofErr w:type="spellEnd"/>
                              <w:r w:rsidRPr="00FF7627">
                                <w:rPr>
                                  <w:rFonts w:ascii="Times New Roman" w:eastAsia="Times New Roman" w:hAnsi="Times New Roman" w:cs="Times New Roman"/>
                                  <w:sz w:val="24"/>
                                  <w:szCs w:val="24"/>
                                </w:rPr>
                                <w:t xml:space="preserve"> Networks (MANET), in which the nodes are the vehicles which communicate with other vehicles or with the base station which acts as a roadside infrastructure for using security and services application. Though the nodes are mobile in VANETs as well as MANETs, the mobility in VANET is constrained to the boundaries of the road unlike the nodes in MANETs, where movement is more random in nature. Nodes in VANET are also characterized by high node mobility and fast topology changes. Unlike MANET, power is not of great concern in VANETs as the vehicle batteries have sufficient and rechargeable power. The concept of network vehicle was first proposed by a team of engineers from Delphi Delco Electronics Systems and IBM corporation in the year 1998.</w:t>
                              </w:r>
                            </w:p>
                            <w:p w:rsidR="00FF7627" w:rsidRPr="00FF7627" w:rsidRDefault="00FF7627" w:rsidP="00FF7627">
                              <w:pPr>
                                <w:spacing w:before="100" w:beforeAutospacing="1" w:after="100" w:afterAutospacing="1"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b/>
                                  <w:bCs/>
                                  <w:sz w:val="24"/>
                                  <w:szCs w:val="24"/>
                                </w:rPr>
                                <w:t>Applications of VANET</w:t>
                              </w:r>
                              <w:r w:rsidRPr="00FF7627">
                                <w:rPr>
                                  <w:rFonts w:ascii="Times New Roman" w:eastAsia="Times New Roman" w:hAnsi="Times New Roman" w:cs="Times New Roman"/>
                                  <w:sz w:val="24"/>
                                  <w:szCs w:val="24"/>
                                </w:rPr>
                                <w:br/>
                                <w:t>The three major classes of applications possible in VANET are safety oriented, convenience oriented and commercial oriented. Safety applications will monitor the surrounding road, approaching vehicles, surface of the road, road curves etc</w:t>
                              </w:r>
                              <w:proofErr w:type="gramStart"/>
                              <w:r w:rsidRPr="00FF7627">
                                <w:rPr>
                                  <w:rFonts w:ascii="Times New Roman" w:eastAsia="Times New Roman" w:hAnsi="Times New Roman" w:cs="Times New Roman"/>
                                  <w:sz w:val="24"/>
                                  <w:szCs w:val="24"/>
                                </w:rPr>
                                <w:t>. .</w:t>
                              </w:r>
                              <w:proofErr w:type="gramEnd"/>
                              <w:r w:rsidRPr="00FF7627">
                                <w:rPr>
                                  <w:rFonts w:ascii="Times New Roman" w:eastAsia="Times New Roman" w:hAnsi="Times New Roman" w:cs="Times New Roman"/>
                                  <w:sz w:val="24"/>
                                  <w:szCs w:val="24"/>
                                </w:rPr>
                                <w:t xml:space="preserve"> They will exchange messages and co-operate to help other vehicles out under such scenario. Though reliability and latency would be of major concern, it may automate things like emergency braking to avoid potential accidents. Convenience application will be mainly of traffic management type. Their goal would be to enhance traffic efficiency by boosting the degree of convenience for drivers. Commercial applications will provide the driver with the entertainment and services as web access, streaming audio and video.</w:t>
                              </w:r>
                            </w:p>
                            <w:tbl>
                              <w:tblPr>
                                <w:tblpPr w:leftFromText="36" w:rightFromText="36" w:vertAnchor="text" w:tblpXSpec="right" w:tblpYSpec="center"/>
                                <w:tblW w:w="3012" w:type="dxa"/>
                                <w:shd w:val="clear" w:color="auto" w:fill="ACA899"/>
                                <w:tblCellMar>
                                  <w:top w:w="72" w:type="dxa"/>
                                  <w:left w:w="72" w:type="dxa"/>
                                  <w:bottom w:w="72" w:type="dxa"/>
                                  <w:right w:w="72" w:type="dxa"/>
                                </w:tblCellMar>
                                <w:tblLook w:val="04A0"/>
                              </w:tblPr>
                              <w:tblGrid>
                                <w:gridCol w:w="3012"/>
                              </w:tblGrid>
                              <w:tr w:rsidR="00FF7627" w:rsidRPr="00FF7627">
                                <w:tc>
                                  <w:tcPr>
                                    <w:tcW w:w="2868" w:type="dxa"/>
                                    <w:tcBorders>
                                      <w:top w:val="nil"/>
                                      <w:left w:val="nil"/>
                                      <w:bottom w:val="nil"/>
                                      <w:right w:val="nil"/>
                                    </w:tcBorders>
                                    <w:shd w:val="clear" w:color="auto" w:fill="ACA899"/>
                                    <w:vAlign w:val="center"/>
                                    <w:hideMark/>
                                  </w:tcPr>
                                  <w:p w:rsidR="00FF7627" w:rsidRPr="00FF7627" w:rsidRDefault="00FF7627" w:rsidP="00FF7627">
                                    <w:pPr>
                                      <w:spacing w:before="100" w:beforeAutospacing="1" w:after="100" w:afterAutospacing="1" w:line="240" w:lineRule="auto"/>
                                      <w:rPr>
                                        <w:rFonts w:ascii="Times New Roman" w:eastAsia="Times New Roman" w:hAnsi="Times New Roman" w:cs="Times New Roman"/>
                                        <w:sz w:val="24"/>
                                        <w:szCs w:val="24"/>
                                      </w:rPr>
                                    </w:pPr>
                                    <w:r w:rsidRPr="00FF7627">
                                      <w:rPr>
                                        <w:rFonts w:ascii="Aarial" w:eastAsia="Times New Roman" w:hAnsi="Aarial" w:cs="Times New Roman"/>
                                        <w:b/>
                                        <w:bCs/>
                                        <w:sz w:val="24"/>
                                        <w:szCs w:val="24"/>
                                      </w:rPr>
                                      <w:t>Direct Hit!</w:t>
                                    </w:r>
                                  </w:p>
                                </w:tc>
                              </w:tr>
                              <w:tr w:rsidR="00FF7627" w:rsidRPr="00FF7627">
                                <w:tc>
                                  <w:tcPr>
                                    <w:tcW w:w="2868" w:type="dxa"/>
                                    <w:tcBorders>
                                      <w:top w:val="nil"/>
                                      <w:left w:val="nil"/>
                                      <w:bottom w:val="nil"/>
                                      <w:right w:val="nil"/>
                                    </w:tcBorders>
                                    <w:shd w:val="clear" w:color="auto" w:fill="ECE9D8"/>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color w:val="FF0000"/>
                                        <w:sz w:val="24"/>
                                        <w:szCs w:val="24"/>
                                      </w:rPr>
                                      <w:t xml:space="preserve">Applies To: </w:t>
                                    </w:r>
                                    <w:r w:rsidRPr="00FF7627">
                                      <w:rPr>
                                        <w:rFonts w:ascii="Times New Roman" w:eastAsia="Times New Roman" w:hAnsi="Times New Roman" w:cs="Times New Roman"/>
                                        <w:sz w:val="24"/>
                                        <w:szCs w:val="24"/>
                                      </w:rPr>
                                      <w:t>Developers</w:t>
                                    </w:r>
                                    <w:r w:rsidRPr="00FF7627">
                                      <w:rPr>
                                        <w:rFonts w:ascii="Times New Roman" w:eastAsia="Times New Roman" w:hAnsi="Times New Roman" w:cs="Times New Roman"/>
                                        <w:sz w:val="24"/>
                                        <w:szCs w:val="24"/>
                                      </w:rPr>
                                      <w:br/>
                                    </w:r>
                                    <w:r w:rsidRPr="00FF7627">
                                      <w:rPr>
                                        <w:rFonts w:ascii="Times New Roman" w:eastAsia="Times New Roman" w:hAnsi="Times New Roman" w:cs="Times New Roman"/>
                                        <w:color w:val="FF0000"/>
                                        <w:sz w:val="24"/>
                                        <w:szCs w:val="24"/>
                                      </w:rPr>
                                      <w:t>USP:</w:t>
                                    </w:r>
                                    <w:r w:rsidRPr="00FF7627">
                                      <w:rPr>
                                        <w:rFonts w:ascii="Times New Roman" w:eastAsia="Times New Roman" w:hAnsi="Times New Roman" w:cs="Times New Roman"/>
                                        <w:sz w:val="24"/>
                                        <w:szCs w:val="24"/>
                                      </w:rPr>
                                      <w:t xml:space="preserve"> Learn applications of VANET</w:t>
                                    </w:r>
                                    <w:r w:rsidRPr="00FF7627">
                                      <w:rPr>
                                        <w:rFonts w:ascii="Times New Roman" w:eastAsia="Times New Roman" w:hAnsi="Times New Roman" w:cs="Times New Roman"/>
                                        <w:sz w:val="24"/>
                                        <w:szCs w:val="24"/>
                                      </w:rPr>
                                      <w:br/>
                                    </w:r>
                                    <w:r w:rsidRPr="00FF7627">
                                      <w:rPr>
                                        <w:rFonts w:ascii="Times New Roman" w:eastAsia="Times New Roman" w:hAnsi="Times New Roman" w:cs="Times New Roman"/>
                                        <w:color w:val="FF0000"/>
                                        <w:sz w:val="24"/>
                                        <w:szCs w:val="24"/>
                                      </w:rPr>
                                      <w:t xml:space="preserve">Primary Link: </w:t>
                                    </w:r>
                                    <w:r w:rsidRPr="00FF7627">
                                      <w:rPr>
                                        <w:rFonts w:ascii="Times New Roman" w:eastAsia="Times New Roman" w:hAnsi="Times New Roman" w:cs="Times New Roman"/>
                                        <w:sz w:val="24"/>
                                        <w:szCs w:val="24"/>
                                      </w:rPr>
                                      <w:t>None</w:t>
                                    </w:r>
                                    <w:r w:rsidRPr="00FF7627">
                                      <w:rPr>
                                        <w:rFonts w:ascii="Times New Roman" w:eastAsia="Times New Roman" w:hAnsi="Times New Roman" w:cs="Times New Roman"/>
                                        <w:sz w:val="24"/>
                                        <w:szCs w:val="24"/>
                                      </w:rPr>
                                      <w:br/>
                                    </w:r>
                                    <w:r w:rsidRPr="00FF7627">
                                      <w:rPr>
                                        <w:rFonts w:ascii="Times New Roman" w:eastAsia="Times New Roman" w:hAnsi="Times New Roman" w:cs="Times New Roman"/>
                                        <w:color w:val="FF0000"/>
                                        <w:sz w:val="24"/>
                                        <w:szCs w:val="24"/>
                                      </w:rPr>
                                      <w:t xml:space="preserve">Keywords: </w:t>
                                    </w:r>
                                    <w:r w:rsidRPr="00FF7627">
                                      <w:rPr>
                                        <w:rFonts w:ascii="Times New Roman" w:eastAsia="Times New Roman" w:hAnsi="Times New Roman" w:cs="Times New Roman"/>
                                        <w:sz w:val="24"/>
                                        <w:szCs w:val="24"/>
                                      </w:rPr>
                                      <w:t>VANET, Intelligent Transportation Systems</w:t>
                                    </w:r>
                                  </w:p>
                                </w:tc>
                              </w:tr>
                            </w:tbl>
                            <w:p w:rsidR="00FF7627" w:rsidRPr="00FF7627" w:rsidRDefault="00FF7627" w:rsidP="00FF7627">
                              <w:pPr>
                                <w:spacing w:before="100" w:beforeAutospacing="1" w:after="100" w:afterAutospacing="1"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b/>
                                  <w:bCs/>
                                  <w:sz w:val="24"/>
                                  <w:szCs w:val="24"/>
                                </w:rPr>
                                <w:t>Safety Application:</w:t>
                              </w:r>
                              <w:r w:rsidRPr="00FF7627">
                                <w:rPr>
                                  <w:rFonts w:ascii="Times New Roman" w:eastAsia="Times New Roman" w:hAnsi="Times New Roman" w:cs="Times New Roman"/>
                                  <w:sz w:val="24"/>
                                  <w:szCs w:val="24"/>
                                </w:rPr>
                                <w:t xml:space="preserve"> Safety applications would be Slow/Stop Vehicle Advisor (SVA) in which a slow or stationary vehicle will broadcast warning message to its </w:t>
                              </w:r>
                              <w:proofErr w:type="spellStart"/>
                              <w:r w:rsidRPr="00FF7627">
                                <w:rPr>
                                  <w:rFonts w:ascii="Times New Roman" w:eastAsia="Times New Roman" w:hAnsi="Times New Roman" w:cs="Times New Roman"/>
                                  <w:sz w:val="24"/>
                                  <w:szCs w:val="24"/>
                                </w:rPr>
                                <w:t>neighbourhood</w:t>
                              </w:r>
                              <w:proofErr w:type="spellEnd"/>
                              <w:r w:rsidRPr="00FF7627">
                                <w:rPr>
                                  <w:rFonts w:ascii="Times New Roman" w:eastAsia="Times New Roman" w:hAnsi="Times New Roman" w:cs="Times New Roman"/>
                                  <w:sz w:val="24"/>
                                  <w:szCs w:val="24"/>
                                </w:rPr>
                                <w:t xml:space="preserve">. Another similar type of application is emergency electronic brake-light (EEBL). In Post Crash Notification (PCN), a vehicle involved in an accident would broadcast warning messages about its position to trailing vehicles so that it can take decision with time in hand as well as to the highway patrol for tow away support. Road Hazard Control Notification (RHCN) deals with cars notifying other cars about road having landslide. Another related application would be road feature notification which deals with notification due to road curve, sudden downhill etc. Cooperative Collision Warning (CCW) alerts two </w:t>
                              </w:r>
                              <w:r w:rsidRPr="00FF7627">
                                <w:rPr>
                                  <w:rFonts w:ascii="Times New Roman" w:eastAsia="Times New Roman" w:hAnsi="Times New Roman" w:cs="Times New Roman"/>
                                  <w:sz w:val="24"/>
                                  <w:szCs w:val="24"/>
                                </w:rPr>
                                <w:lastRenderedPageBreak/>
                                <w:t>drivers potentially under crash route so that they can mend their ways.</w:t>
                              </w:r>
                            </w:p>
                            <w:p w:rsidR="00FF7627" w:rsidRPr="00FF7627" w:rsidRDefault="00FF7627" w:rsidP="00FF7627">
                              <w:pPr>
                                <w:spacing w:before="100" w:beforeAutospacing="1" w:after="100" w:afterAutospacing="1"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b/>
                                  <w:bCs/>
                                  <w:sz w:val="24"/>
                                  <w:szCs w:val="24"/>
                                </w:rPr>
                                <w:t>Convenience Application:</w:t>
                              </w:r>
                              <w:r w:rsidRPr="00FF7627">
                                <w:rPr>
                                  <w:rFonts w:ascii="Times New Roman" w:eastAsia="Times New Roman" w:hAnsi="Times New Roman" w:cs="Times New Roman"/>
                                  <w:sz w:val="24"/>
                                  <w:szCs w:val="24"/>
                                </w:rPr>
                                <w:t xml:space="preserve"> Congested Road Notification (CRN) detects and notifies about road congestions which can be used for route and trip planning. TOLL is yet another application for vehicle toll collection at the toll booths without stopping the vehicles. Parking Availability Notification (PAN) helps to find the availability of slots in parking lots in a certain geographical area.</w:t>
                              </w:r>
                            </w:p>
                            <w:tbl>
                              <w:tblPr>
                                <w:tblW w:w="12" w:type="dxa"/>
                                <w:tblCellMar>
                                  <w:top w:w="60" w:type="dxa"/>
                                  <w:left w:w="60" w:type="dxa"/>
                                  <w:bottom w:w="60" w:type="dxa"/>
                                  <w:right w:w="60" w:type="dxa"/>
                                </w:tblCellMar>
                                <w:tblLook w:val="04A0"/>
                              </w:tblPr>
                              <w:tblGrid>
                                <w:gridCol w:w="6776"/>
                              </w:tblGrid>
                              <w:tr w:rsidR="00FF7627" w:rsidRPr="00FF7627">
                                <w:tc>
                                  <w:tcPr>
                                    <w:tcW w:w="5880" w:type="dxa"/>
                                    <w:tcBorders>
                                      <w:top w:val="nil"/>
                                      <w:left w:val="nil"/>
                                      <w:bottom w:val="nil"/>
                                      <w:right w:val="nil"/>
                                    </w:tcBorders>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63440" cy="3246120"/>
                                          <wp:effectExtent l="19050" t="0" r="3810" b="0"/>
                                          <wp:docPr id="25" name="Picture 25" descr="http://pcquest.ciol.com/2009/images/intelligent1_fed2k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cquest.ciol.com/2009/images/intelligent1_fed2k9.jpg"/>
                                                  <pic:cNvPicPr>
                                                    <a:picLocks noChangeAspect="1" noChangeArrowheads="1"/>
                                                  </pic:cNvPicPr>
                                                </pic:nvPicPr>
                                                <pic:blipFill>
                                                  <a:blip r:embed="rId83"/>
                                                  <a:srcRect/>
                                                  <a:stretch>
                                                    <a:fillRect/>
                                                  </a:stretch>
                                                </pic:blipFill>
                                                <pic:spPr bwMode="auto">
                                                  <a:xfrm>
                                                    <a:off x="0" y="0"/>
                                                    <a:ext cx="4663440" cy="3246120"/>
                                                  </a:xfrm>
                                                  <a:prstGeom prst="rect">
                                                    <a:avLst/>
                                                  </a:prstGeom>
                                                  <a:noFill/>
                                                  <a:ln w="9525">
                                                    <a:noFill/>
                                                    <a:miter lim="800000"/>
                                                    <a:headEnd/>
                                                    <a:tailEnd/>
                                                  </a:ln>
                                                </pic:spPr>
                                              </pic:pic>
                                            </a:graphicData>
                                          </a:graphic>
                                        </wp:inline>
                                      </w:drawing>
                                    </w:r>
                                  </w:p>
                                </w:tc>
                              </w:tr>
                              <w:tr w:rsidR="00FF7627" w:rsidRPr="00FF7627">
                                <w:tc>
                                  <w:tcPr>
                                    <w:tcW w:w="5880" w:type="dxa"/>
                                    <w:tcBorders>
                                      <w:top w:val="nil"/>
                                      <w:left w:val="nil"/>
                                      <w:bottom w:val="nil"/>
                                      <w:right w:val="nil"/>
                                    </w:tcBorders>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sidRPr="00FF7627">
                                      <w:rPr>
                                        <w:rFonts w:ascii="Arial" w:eastAsia="Times New Roman" w:hAnsi="Arial" w:cs="Arial"/>
                                        <w:sz w:val="15"/>
                                        <w:szCs w:val="15"/>
                                      </w:rPr>
                                      <w:t xml:space="preserve">Schematic Representation of a Vehicular </w:t>
                                    </w:r>
                                    <w:proofErr w:type="spellStart"/>
                                    <w:r w:rsidRPr="00FF7627">
                                      <w:rPr>
                                        <w:rFonts w:ascii="Arial" w:eastAsia="Times New Roman" w:hAnsi="Arial" w:cs="Arial"/>
                                        <w:sz w:val="15"/>
                                        <w:szCs w:val="15"/>
                                      </w:rPr>
                                      <w:t>Adhoc</w:t>
                                    </w:r>
                                    <w:proofErr w:type="spellEnd"/>
                                    <w:r w:rsidRPr="00FF7627">
                                      <w:rPr>
                                        <w:rFonts w:ascii="Arial" w:eastAsia="Times New Roman" w:hAnsi="Arial" w:cs="Arial"/>
                                        <w:sz w:val="15"/>
                                        <w:szCs w:val="15"/>
                                      </w:rPr>
                                      <w:t xml:space="preserve"> Network</w:t>
                                    </w:r>
                                  </w:p>
                                </w:tc>
                              </w:tr>
                            </w:tbl>
                            <w:p w:rsidR="00FF7627" w:rsidRPr="00FF7627" w:rsidRDefault="00FF7627" w:rsidP="00FF7627">
                              <w:pPr>
                                <w:spacing w:before="100" w:beforeAutospacing="1" w:after="100" w:afterAutospacing="1"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b/>
                                  <w:bCs/>
                                  <w:sz w:val="24"/>
                                  <w:szCs w:val="24"/>
                                </w:rPr>
                                <w:t>Commercial Application:</w:t>
                              </w:r>
                              <w:r w:rsidRPr="00FF7627">
                                <w:rPr>
                                  <w:rFonts w:ascii="Times New Roman" w:eastAsia="Times New Roman" w:hAnsi="Times New Roman" w:cs="Times New Roman"/>
                                  <w:sz w:val="24"/>
                                  <w:szCs w:val="24"/>
                                </w:rPr>
                                <w:t xml:space="preserve"> Remote Vehicle </w:t>
                              </w:r>
                              <w:proofErr w:type="spellStart"/>
                              <w:r w:rsidRPr="00FF7627">
                                <w:rPr>
                                  <w:rFonts w:ascii="Times New Roman" w:eastAsia="Times New Roman" w:hAnsi="Times New Roman" w:cs="Times New Roman"/>
                                  <w:sz w:val="24"/>
                                  <w:szCs w:val="24"/>
                                </w:rPr>
                                <w:t>Personalisation</w:t>
                              </w:r>
                              <w:proofErr w:type="spellEnd"/>
                              <w:r w:rsidRPr="00FF7627">
                                <w:rPr>
                                  <w:rFonts w:ascii="Times New Roman" w:eastAsia="Times New Roman" w:hAnsi="Times New Roman" w:cs="Times New Roman"/>
                                  <w:sz w:val="24"/>
                                  <w:szCs w:val="24"/>
                                </w:rPr>
                                <w:t xml:space="preserve"> / Diagnostics (RVP/D) helps in downloading of personalized vehicle settings or uploading of vehicle diagnostics from/to infrastructure. Service Announcements (SA) would be of particular interest to roadside business like petrol pumps, highways restaurants to announce their services to the drivers within communication range. Content Map Database Download (CMDD) acts as a portal for getting valuable information from mobile hotspots or home stations. Using Real Time Video Relay (RTVR), on-demand movie experience will not be confined to the constraints of the home and the driver can ask for real time video relay of his </w:t>
                              </w:r>
                              <w:proofErr w:type="spellStart"/>
                              <w:r w:rsidRPr="00FF7627">
                                <w:rPr>
                                  <w:rFonts w:ascii="Times New Roman" w:eastAsia="Times New Roman" w:hAnsi="Times New Roman" w:cs="Times New Roman"/>
                                  <w:sz w:val="24"/>
                                  <w:szCs w:val="24"/>
                                </w:rPr>
                                <w:t>favourite</w:t>
                              </w:r>
                              <w:proofErr w:type="spellEnd"/>
                              <w:r w:rsidRPr="00FF7627">
                                <w:rPr>
                                  <w:rFonts w:ascii="Times New Roman" w:eastAsia="Times New Roman" w:hAnsi="Times New Roman" w:cs="Times New Roman"/>
                                  <w:sz w:val="24"/>
                                  <w:szCs w:val="24"/>
                                </w:rPr>
                                <w:t xml:space="preserve"> movies. More details of the applications </w:t>
                              </w:r>
                              <w:proofErr w:type="gramStart"/>
                              <w:r w:rsidRPr="00FF7627">
                                <w:rPr>
                                  <w:rFonts w:ascii="Times New Roman" w:eastAsia="Times New Roman" w:hAnsi="Times New Roman" w:cs="Times New Roman"/>
                                  <w:sz w:val="24"/>
                                  <w:szCs w:val="24"/>
                                </w:rPr>
                                <w:t>is</w:t>
                              </w:r>
                              <w:proofErr w:type="gramEnd"/>
                              <w:r w:rsidRPr="00FF7627">
                                <w:rPr>
                                  <w:rFonts w:ascii="Times New Roman" w:eastAsia="Times New Roman" w:hAnsi="Times New Roman" w:cs="Times New Roman"/>
                                  <w:sz w:val="24"/>
                                  <w:szCs w:val="24"/>
                                </w:rPr>
                                <w:t xml:space="preserve"> available at www.geocities.com /</w:t>
                              </w:r>
                              <w:proofErr w:type="spellStart"/>
                              <w:r w:rsidRPr="00FF7627">
                                <w:rPr>
                                  <w:rFonts w:ascii="Times New Roman" w:eastAsia="Times New Roman" w:hAnsi="Times New Roman" w:cs="Times New Roman"/>
                                  <w:sz w:val="24"/>
                                  <w:szCs w:val="24"/>
                                </w:rPr>
                                <w:t>telbatt</w:t>
                              </w:r>
                              <w:proofErr w:type="spellEnd"/>
                              <w:r w:rsidRPr="00FF7627">
                                <w:rPr>
                                  <w:rFonts w:ascii="Times New Roman" w:eastAsia="Times New Roman" w:hAnsi="Times New Roman" w:cs="Times New Roman"/>
                                  <w:sz w:val="24"/>
                                  <w:szCs w:val="24"/>
                                </w:rPr>
                                <w:t>/</w:t>
                              </w:r>
                              <w:proofErr w:type="spellStart"/>
                              <w:r w:rsidRPr="00FF7627">
                                <w:rPr>
                                  <w:rFonts w:ascii="Times New Roman" w:eastAsia="Times New Roman" w:hAnsi="Times New Roman" w:cs="Times New Roman"/>
                                  <w:sz w:val="24"/>
                                  <w:szCs w:val="24"/>
                                </w:rPr>
                                <w:t>Bai_Aut</w:t>
                              </w:r>
                              <w:proofErr w:type="spellEnd"/>
                              <w:r w:rsidRPr="00FF7627">
                                <w:rPr>
                                  <w:rFonts w:ascii="Times New Roman" w:eastAsia="Times New Roman" w:hAnsi="Times New Roman" w:cs="Times New Roman"/>
                                  <w:sz w:val="24"/>
                                  <w:szCs w:val="24"/>
                                </w:rPr>
                                <w:t xml:space="preserve"> onet06.pdf.</w:t>
                              </w:r>
                            </w:p>
                            <w:p w:rsidR="00FF7627" w:rsidRPr="00FF7627" w:rsidRDefault="00FF7627" w:rsidP="00FF7627">
                              <w:pPr>
                                <w:spacing w:before="100" w:beforeAutospacing="1" w:after="100" w:afterAutospacing="1"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b/>
                                  <w:bCs/>
                                  <w:sz w:val="24"/>
                                  <w:szCs w:val="24"/>
                                </w:rPr>
                                <w:t>Components of VANET enabled vehicle</w:t>
                              </w:r>
                              <w:r w:rsidRPr="00FF7627">
                                <w:rPr>
                                  <w:rFonts w:ascii="Times New Roman" w:eastAsia="Times New Roman" w:hAnsi="Times New Roman" w:cs="Times New Roman"/>
                                  <w:sz w:val="24"/>
                                  <w:szCs w:val="24"/>
                                </w:rPr>
                                <w:br/>
                              </w:r>
                              <w:r w:rsidRPr="00FF7627">
                                <w:rPr>
                                  <w:rFonts w:ascii="Times New Roman" w:eastAsia="Times New Roman" w:hAnsi="Times New Roman" w:cs="Times New Roman"/>
                                  <w:sz w:val="24"/>
                                  <w:szCs w:val="24"/>
                                </w:rPr>
                                <w:lastRenderedPageBreak/>
                                <w:t xml:space="preserve">The components of a VANET enabled Vehicle include computer controlled devices and radio transceivers for message exchange. The protocol that has been standardized for communication in VANET is DSRC, which has a communication range of 300 </w:t>
                              </w:r>
                              <w:proofErr w:type="spellStart"/>
                              <w:r w:rsidRPr="00FF7627">
                                <w:rPr>
                                  <w:rFonts w:ascii="Times New Roman" w:eastAsia="Times New Roman" w:hAnsi="Times New Roman" w:cs="Times New Roman"/>
                                  <w:sz w:val="24"/>
                                  <w:szCs w:val="24"/>
                                </w:rPr>
                                <w:t>mts</w:t>
                              </w:r>
                              <w:proofErr w:type="spellEnd"/>
                              <w:r w:rsidRPr="00FF7627">
                                <w:rPr>
                                  <w:rFonts w:ascii="Times New Roman" w:eastAsia="Times New Roman" w:hAnsi="Times New Roman" w:cs="Times New Roman"/>
                                  <w:sz w:val="24"/>
                                  <w:szCs w:val="24"/>
                                </w:rPr>
                                <w:t xml:space="preserve"> to 1 km. The roadside base station provides information to the driver throughout his journey so that he can find a best route to his destination. The information is periodically exchanged.</w:t>
                              </w:r>
                            </w:p>
                            <w:p w:rsidR="00FF7627" w:rsidRPr="00FF7627" w:rsidRDefault="00FF7627" w:rsidP="00FF7627">
                              <w:pPr>
                                <w:spacing w:before="100" w:beforeAutospacing="1" w:after="100" w:afterAutospacing="1"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b/>
                                  <w:bCs/>
                                  <w:sz w:val="24"/>
                                  <w:szCs w:val="24"/>
                                </w:rPr>
                                <w:t>Automotive Sensors for Position Verification:</w:t>
                              </w:r>
                              <w:r w:rsidRPr="00FF7627">
                                <w:rPr>
                                  <w:rFonts w:ascii="Times New Roman" w:eastAsia="Times New Roman" w:hAnsi="Times New Roman" w:cs="Times New Roman"/>
                                  <w:sz w:val="24"/>
                                  <w:szCs w:val="24"/>
                                </w:rPr>
                                <w:t xml:space="preserve"> Sensors in VANETS can be classified into two types: autonomous sensors and co-operative sensors. Autonomous sensors include Acceptance Range Threshold (ART), which is based on the observation that all radio networks have a maximum communication range, Mobility Grade Threshold (MGT) which is based on the assumption that the nodes can move only at a maximum speed, Maximum Density Threshold based on the assumption that only a restricted number of entities can reside in a certain physical area. These aim at preventing so called Sybil attack in which a node can create multiple copies of itself. Some other sensor includes map based verification overhearing etc. Cooperative sensors include techniques like proactive exchange of </w:t>
                              </w:r>
                              <w:proofErr w:type="spellStart"/>
                              <w:r w:rsidRPr="00FF7627">
                                <w:rPr>
                                  <w:rFonts w:ascii="Times New Roman" w:eastAsia="Times New Roman" w:hAnsi="Times New Roman" w:cs="Times New Roman"/>
                                  <w:sz w:val="24"/>
                                  <w:szCs w:val="24"/>
                                </w:rPr>
                                <w:t>neighbour</w:t>
                              </w:r>
                              <w:proofErr w:type="spellEnd"/>
                              <w:r w:rsidRPr="00FF7627">
                                <w:rPr>
                                  <w:rFonts w:ascii="Times New Roman" w:eastAsia="Times New Roman" w:hAnsi="Times New Roman" w:cs="Times New Roman"/>
                                  <w:sz w:val="24"/>
                                  <w:szCs w:val="24"/>
                                </w:rPr>
                                <w:t xml:space="preserve"> table to check if the positions received correspond to their own data and reactive position request where sensors co-operate on demand for position verification.</w:t>
                              </w:r>
                            </w:p>
                            <w:tbl>
                              <w:tblPr>
                                <w:tblW w:w="12" w:type="dxa"/>
                                <w:tblCellMar>
                                  <w:top w:w="60" w:type="dxa"/>
                                  <w:left w:w="60" w:type="dxa"/>
                                  <w:bottom w:w="60" w:type="dxa"/>
                                  <w:right w:w="60" w:type="dxa"/>
                                </w:tblCellMar>
                                <w:tblLook w:val="04A0"/>
                              </w:tblPr>
                              <w:tblGrid>
                                <w:gridCol w:w="6776"/>
                              </w:tblGrid>
                              <w:tr w:rsidR="00FF7627" w:rsidRPr="00FF7627">
                                <w:tc>
                                  <w:tcPr>
                                    <w:tcW w:w="5880" w:type="dxa"/>
                                    <w:tcBorders>
                                      <w:top w:val="nil"/>
                                      <w:left w:val="nil"/>
                                      <w:bottom w:val="nil"/>
                                      <w:right w:val="nil"/>
                                    </w:tcBorders>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63440" cy="3192780"/>
                                          <wp:effectExtent l="19050" t="0" r="3810" b="0"/>
                                          <wp:docPr id="26" name="Picture 26" descr="http://pcquest.ciol.com/2009/images/intelligent2_fed2k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cquest.ciol.com/2009/images/intelligent2_fed2k9.jpg"/>
                                                  <pic:cNvPicPr>
                                                    <a:picLocks noChangeAspect="1" noChangeArrowheads="1"/>
                                                  </pic:cNvPicPr>
                                                </pic:nvPicPr>
                                                <pic:blipFill>
                                                  <a:blip r:embed="rId84"/>
                                                  <a:srcRect/>
                                                  <a:stretch>
                                                    <a:fillRect/>
                                                  </a:stretch>
                                                </pic:blipFill>
                                                <pic:spPr bwMode="auto">
                                                  <a:xfrm>
                                                    <a:off x="0" y="0"/>
                                                    <a:ext cx="4663440" cy="3192780"/>
                                                  </a:xfrm>
                                                  <a:prstGeom prst="rect">
                                                    <a:avLst/>
                                                  </a:prstGeom>
                                                  <a:noFill/>
                                                  <a:ln w="9525">
                                                    <a:noFill/>
                                                    <a:miter lim="800000"/>
                                                    <a:headEnd/>
                                                    <a:tailEnd/>
                                                  </a:ln>
                                                </pic:spPr>
                                              </pic:pic>
                                            </a:graphicData>
                                          </a:graphic>
                                        </wp:inline>
                                      </w:drawing>
                                    </w:r>
                                  </w:p>
                                </w:tc>
                              </w:tr>
                              <w:tr w:rsidR="00FF7627" w:rsidRPr="00FF7627">
                                <w:tc>
                                  <w:tcPr>
                                    <w:tcW w:w="5880" w:type="dxa"/>
                                    <w:tcBorders>
                                      <w:top w:val="nil"/>
                                      <w:left w:val="nil"/>
                                      <w:bottom w:val="nil"/>
                                      <w:right w:val="nil"/>
                                    </w:tcBorders>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sidRPr="00FF7627">
                                      <w:rPr>
                                        <w:rFonts w:ascii="Arial" w:eastAsia="Times New Roman" w:hAnsi="Arial" w:cs="Arial"/>
                                        <w:sz w:val="15"/>
                                        <w:szCs w:val="15"/>
                                      </w:rPr>
                                      <w:t xml:space="preserve">Schematic Representation of a Vehicular </w:t>
                                    </w:r>
                                    <w:proofErr w:type="spellStart"/>
                                    <w:r w:rsidRPr="00FF7627">
                                      <w:rPr>
                                        <w:rFonts w:ascii="Arial" w:eastAsia="Times New Roman" w:hAnsi="Arial" w:cs="Arial"/>
                                        <w:sz w:val="15"/>
                                        <w:szCs w:val="15"/>
                                      </w:rPr>
                                      <w:t>Adhoc</w:t>
                                    </w:r>
                                    <w:proofErr w:type="spellEnd"/>
                                    <w:r w:rsidRPr="00FF7627">
                                      <w:rPr>
                                        <w:rFonts w:ascii="Arial" w:eastAsia="Times New Roman" w:hAnsi="Arial" w:cs="Arial"/>
                                        <w:sz w:val="15"/>
                                        <w:szCs w:val="15"/>
                                      </w:rPr>
                                      <w:t xml:space="preserve"> Network </w:t>
                                    </w:r>
                                    <w:r w:rsidRPr="00FF7627">
                                      <w:rPr>
                                        <w:rFonts w:ascii="Arial" w:eastAsia="Times New Roman" w:hAnsi="Arial" w:cs="Arial"/>
                                        <w:sz w:val="15"/>
                                        <w:szCs w:val="15"/>
                                      </w:rPr>
                                      <w:br/>
                                      <w:t xml:space="preserve">Source: </w:t>
                                    </w:r>
                                    <w:proofErr w:type="spellStart"/>
                                    <w:r w:rsidRPr="00FF7627">
                                      <w:rPr>
                                        <w:rFonts w:ascii="Arial" w:eastAsia="Times New Roman" w:hAnsi="Arial" w:cs="Arial"/>
                                        <w:sz w:val="15"/>
                                        <w:szCs w:val="15"/>
                                      </w:rPr>
                                      <w:t>Leenand</w:t>
                                    </w:r>
                                    <w:proofErr w:type="spellEnd"/>
                                    <w:r w:rsidRPr="00FF7627">
                                      <w:rPr>
                                        <w:rFonts w:ascii="Arial" w:eastAsia="Times New Roman" w:hAnsi="Arial" w:cs="Arial"/>
                                        <w:sz w:val="15"/>
                                        <w:szCs w:val="15"/>
                                      </w:rPr>
                                      <w:t xml:space="preserve"> </w:t>
                                    </w:r>
                                    <w:proofErr w:type="spellStart"/>
                                    <w:r w:rsidRPr="00FF7627">
                                      <w:rPr>
                                        <w:rFonts w:ascii="Arial" w:eastAsia="Times New Roman" w:hAnsi="Arial" w:cs="Arial"/>
                                        <w:sz w:val="15"/>
                                        <w:szCs w:val="15"/>
                                      </w:rPr>
                                      <w:t>Hefferman</w:t>
                                    </w:r>
                                    <w:proofErr w:type="spellEnd"/>
                                    <w:r w:rsidRPr="00FF7627">
                                      <w:rPr>
                                        <w:rFonts w:ascii="Arial" w:eastAsia="Times New Roman" w:hAnsi="Arial" w:cs="Arial"/>
                                        <w:sz w:val="15"/>
                                        <w:szCs w:val="15"/>
                                      </w:rPr>
                                      <w:t xml:space="preserve">, IEEE Computer, Jan 2002 </w:t>
                                    </w:r>
                                  </w:p>
                                </w:tc>
                              </w:tr>
                            </w:tbl>
                            <w:p w:rsidR="00FF7627" w:rsidRPr="00FF7627" w:rsidRDefault="00FF7627" w:rsidP="00FF7627">
                              <w:pPr>
                                <w:spacing w:before="100" w:beforeAutospacing="1" w:after="100" w:afterAutospacing="1"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b/>
                                  <w:bCs/>
                                  <w:sz w:val="24"/>
                                  <w:szCs w:val="24"/>
                                </w:rPr>
                                <w:lastRenderedPageBreak/>
                                <w:t>Communication:</w:t>
                              </w:r>
                              <w:r w:rsidRPr="00FF7627">
                                <w:rPr>
                                  <w:rFonts w:ascii="Times New Roman" w:eastAsia="Times New Roman" w:hAnsi="Times New Roman" w:cs="Times New Roman"/>
                                  <w:sz w:val="24"/>
                                  <w:szCs w:val="24"/>
                                </w:rPr>
                                <w:t xml:space="preserve"> The DSRC spectrum is divided into seven 10MHz wide channel. Channel 178 is the control channel which is restricted to safety communication. The extreme two channels on either side are reserved for accident avoidance application and high power public safety communication usages. The rest are used for both safety and non safety applications. The IEEE has proposed the following standards for VANETs: IEEE P1609.1, P1609.2, P1609.3 and P1609.4. IEEE P1609.1 is for Wireless Access for Vehicular Environments (WAVE) Resource Manager. It defines services and interfaces as well as message formats. IEEE P1609.2 is a standard for vehicular network security which includes message formatting, processing and exchange. IEEE P1609.3 defines routing and transport services and thus is an alternative to IPv6. IEEE P1609.4 provides specifications of the multiple channels in the DSRC standard. The WAVE stack uses a modified version of IEEE 802.11a known as IEEE 802.11p for its MAC layer protocol. It uses CSMA/CA as the basic medium access scheme. By using the orthogonal FDM system, it provides a communication range of 1 Km while taking into account high absolute and relative velocities, fast multi-path fading and different scenarios.</w:t>
                              </w:r>
                            </w:p>
                            <w:p w:rsidR="00FF7627" w:rsidRPr="00FF7627" w:rsidRDefault="00FF7627" w:rsidP="00FF7627">
                              <w:pPr>
                                <w:spacing w:before="100" w:beforeAutospacing="1" w:after="100" w:afterAutospacing="1" w:line="240" w:lineRule="auto"/>
                                <w:rPr>
                                  <w:rFonts w:ascii="Times New Roman" w:eastAsia="Times New Roman" w:hAnsi="Times New Roman" w:cs="Times New Roman"/>
                                  <w:sz w:val="24"/>
                                  <w:szCs w:val="24"/>
                                </w:rPr>
                              </w:pPr>
                              <w:proofErr w:type="gramStart"/>
                              <w:r w:rsidRPr="00FF7627">
                                <w:rPr>
                                  <w:rFonts w:ascii="Times New Roman" w:eastAsia="Times New Roman" w:hAnsi="Times New Roman" w:cs="Times New Roman"/>
                                  <w:b/>
                                  <w:bCs/>
                                  <w:sz w:val="24"/>
                                  <w:szCs w:val="24"/>
                                </w:rPr>
                                <w:t>Threats :</w:t>
                              </w:r>
                              <w:proofErr w:type="gramEnd"/>
                              <w:r w:rsidRPr="00FF7627">
                                <w:rPr>
                                  <w:rFonts w:ascii="Times New Roman" w:eastAsia="Times New Roman" w:hAnsi="Times New Roman" w:cs="Times New Roman"/>
                                  <w:sz w:val="24"/>
                                  <w:szCs w:val="24"/>
                                </w:rPr>
                                <w:t xml:space="preserve"> The prime concern that has plagued many VANET researchers is the security of these networks. Take an example of two cars moving on a single lane on a road. The car that is trailing behind can send a false message saying that there is a chaos ahead due to a crashed car. The car in front on receiving this message may believe this hoax to be true and take a detour leaving a less-traffic road for the malicious driver behind. This is one possible misuse of the several applications talked about here. Similar misuse can create havoc in systems where safety is of primary concern. An obvious </w:t>
                              </w:r>
                              <w:proofErr w:type="gramStart"/>
                              <w:r w:rsidRPr="00FF7627">
                                <w:rPr>
                                  <w:rFonts w:ascii="Times New Roman" w:eastAsia="Times New Roman" w:hAnsi="Times New Roman" w:cs="Times New Roman"/>
                                  <w:sz w:val="24"/>
                                  <w:szCs w:val="24"/>
                                </w:rPr>
                                <w:t>solutions</w:t>
                              </w:r>
                              <w:proofErr w:type="gramEnd"/>
                              <w:r w:rsidRPr="00FF7627">
                                <w:rPr>
                                  <w:rFonts w:ascii="Times New Roman" w:eastAsia="Times New Roman" w:hAnsi="Times New Roman" w:cs="Times New Roman"/>
                                  <w:sz w:val="24"/>
                                  <w:szCs w:val="24"/>
                                </w:rPr>
                                <w:t xml:space="preserve"> that has been looked into is asymmetric key based authentication. Few other possible attacks that have been considered as a threat to these networks are bogus information attack or disruption of network operation by jamming the wireless channel which leads to denial of service (</w:t>
                              </w:r>
                              <w:proofErr w:type="spellStart"/>
                              <w:r w:rsidRPr="00FF7627">
                                <w:rPr>
                                  <w:rFonts w:ascii="Times New Roman" w:eastAsia="Times New Roman" w:hAnsi="Times New Roman" w:cs="Times New Roman"/>
                                  <w:sz w:val="24"/>
                                  <w:szCs w:val="24"/>
                                </w:rPr>
                                <w:t>DoS</w:t>
                              </w:r>
                              <w:proofErr w:type="spellEnd"/>
                              <w:r w:rsidRPr="00FF7627">
                                <w:rPr>
                                  <w:rFonts w:ascii="Times New Roman" w:eastAsia="Times New Roman" w:hAnsi="Times New Roman" w:cs="Times New Roman"/>
                                  <w:sz w:val="24"/>
                                  <w:szCs w:val="24"/>
                                </w:rPr>
                                <w:t>). There can also be attacks like cheating attack where identities, speed or position can be faked. Identity disclosure attack can be performed by a global observer who has an access to all the data gathered through these networks.</w:t>
                              </w:r>
                            </w:p>
                            <w:tbl>
                              <w:tblPr>
                                <w:tblW w:w="12" w:type="dxa"/>
                                <w:tblCellMar>
                                  <w:top w:w="60" w:type="dxa"/>
                                  <w:left w:w="60" w:type="dxa"/>
                                  <w:bottom w:w="60" w:type="dxa"/>
                                  <w:right w:w="60" w:type="dxa"/>
                                </w:tblCellMar>
                                <w:tblLook w:val="04A0"/>
                              </w:tblPr>
                              <w:tblGrid>
                                <w:gridCol w:w="6776"/>
                              </w:tblGrid>
                              <w:tr w:rsidR="00FF7627" w:rsidRPr="00FF7627">
                                <w:tc>
                                  <w:tcPr>
                                    <w:tcW w:w="5880" w:type="dxa"/>
                                    <w:tcBorders>
                                      <w:top w:val="nil"/>
                                      <w:left w:val="nil"/>
                                      <w:bottom w:val="nil"/>
                                      <w:right w:val="nil"/>
                                    </w:tcBorders>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63440" cy="2697480"/>
                                          <wp:effectExtent l="19050" t="0" r="3810" b="0"/>
                                          <wp:docPr id="27" name="Picture 27" descr="http://pcquest.ciol.com/2009/images/intelligent3_fed2k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cquest.ciol.com/2009/images/intelligent3_fed2k9.jpg"/>
                                                  <pic:cNvPicPr>
                                                    <a:picLocks noChangeAspect="1" noChangeArrowheads="1"/>
                                                  </pic:cNvPicPr>
                                                </pic:nvPicPr>
                                                <pic:blipFill>
                                                  <a:blip r:embed="rId85"/>
                                                  <a:srcRect/>
                                                  <a:stretch>
                                                    <a:fillRect/>
                                                  </a:stretch>
                                                </pic:blipFill>
                                                <pic:spPr bwMode="auto">
                                                  <a:xfrm>
                                                    <a:off x="0" y="0"/>
                                                    <a:ext cx="4663440" cy="2697480"/>
                                                  </a:xfrm>
                                                  <a:prstGeom prst="rect">
                                                    <a:avLst/>
                                                  </a:prstGeom>
                                                  <a:noFill/>
                                                  <a:ln w="9525">
                                                    <a:noFill/>
                                                    <a:miter lim="800000"/>
                                                    <a:headEnd/>
                                                    <a:tailEnd/>
                                                  </a:ln>
                                                </pic:spPr>
                                              </pic:pic>
                                            </a:graphicData>
                                          </a:graphic>
                                        </wp:inline>
                                      </w:drawing>
                                    </w:r>
                                  </w:p>
                                </w:tc>
                              </w:tr>
                              <w:tr w:rsidR="00FF7627" w:rsidRPr="00FF7627">
                                <w:tc>
                                  <w:tcPr>
                                    <w:tcW w:w="5880" w:type="dxa"/>
                                    <w:tcBorders>
                                      <w:top w:val="nil"/>
                                      <w:left w:val="nil"/>
                                      <w:bottom w:val="nil"/>
                                      <w:right w:val="nil"/>
                                    </w:tcBorders>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sidRPr="00FF7627">
                                      <w:rPr>
                                        <w:rFonts w:ascii="Arial" w:eastAsia="Times New Roman" w:hAnsi="Arial" w:cs="Arial"/>
                                        <w:sz w:val="15"/>
                                        <w:szCs w:val="15"/>
                                      </w:rPr>
                                      <w:t>Ref ; www.ieee802.org/802_tutorials/march02/IEEE_DSRC_Stds_Tutorial_03-10-02.ppt</w:t>
                                    </w:r>
                                  </w:p>
                                </w:tc>
                              </w:tr>
                            </w:tbl>
                            <w:p w:rsidR="00FF7627" w:rsidRPr="00FF7627" w:rsidRDefault="00FF7627" w:rsidP="00FF7627">
                              <w:pPr>
                                <w:spacing w:before="100" w:beforeAutospacing="1" w:after="100" w:afterAutospacing="1"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b/>
                                  <w:bCs/>
                                  <w:sz w:val="24"/>
                                  <w:szCs w:val="24"/>
                                </w:rPr>
                                <w:t>Security:</w:t>
                              </w:r>
                              <w:r w:rsidRPr="00FF7627">
                                <w:rPr>
                                  <w:rFonts w:ascii="Times New Roman" w:eastAsia="Times New Roman" w:hAnsi="Times New Roman" w:cs="Times New Roman"/>
                                  <w:sz w:val="24"/>
                                  <w:szCs w:val="24"/>
                                </w:rPr>
                                <w:t xml:space="preserve"> The main challenge in providing security in VANET depends on privacy, trust, cost and gradual deployment. Some existing security tools in some countries include electronic </w:t>
                              </w:r>
                              <w:proofErr w:type="spellStart"/>
                              <w:r w:rsidRPr="00FF7627">
                                <w:rPr>
                                  <w:rFonts w:ascii="Times New Roman" w:eastAsia="Times New Roman" w:hAnsi="Times New Roman" w:cs="Times New Roman"/>
                                  <w:sz w:val="24"/>
                                  <w:szCs w:val="24"/>
                                </w:rPr>
                                <w:t>licence</w:t>
                              </w:r>
                              <w:proofErr w:type="spellEnd"/>
                              <w:r w:rsidRPr="00FF7627">
                                <w:rPr>
                                  <w:rFonts w:ascii="Times New Roman" w:eastAsia="Times New Roman" w:hAnsi="Times New Roman" w:cs="Times New Roman"/>
                                  <w:sz w:val="24"/>
                                  <w:szCs w:val="24"/>
                                </w:rPr>
                                <w:t xml:space="preserve"> plates (ELP), which are cryptographically verifiable numbers equivalent to traditional license plates and help in identifying stolen cars and also keeping track of vehicles crossing country border, vehicular public key infrastructure (VPKI) in which a certification authority manages security issues of the network like key distribution, certificate revocation etc., event data recording by which important parameter can be registered during abnormal situation like accidents etc. Tamper proof hardware is essential for storing the cryptographic material like ELP and VPKI keys for decreasing the possibility of information leakage. To keep a tap on bogus information attack, data correlation techniques are used. To identify false position information, secure positioning techniques like verifiable </w:t>
                              </w:r>
                              <w:proofErr w:type="spellStart"/>
                              <w:r w:rsidRPr="00FF7627">
                                <w:rPr>
                                  <w:rFonts w:ascii="Times New Roman" w:eastAsia="Times New Roman" w:hAnsi="Times New Roman" w:cs="Times New Roman"/>
                                  <w:sz w:val="24"/>
                                  <w:szCs w:val="24"/>
                                </w:rPr>
                                <w:t>multilateration</w:t>
                              </w:r>
                              <w:proofErr w:type="spellEnd"/>
                              <w:r w:rsidRPr="00FF7627">
                                <w:rPr>
                                  <w:rFonts w:ascii="Times New Roman" w:eastAsia="Times New Roman" w:hAnsi="Times New Roman" w:cs="Times New Roman"/>
                                  <w:sz w:val="24"/>
                                  <w:szCs w:val="24"/>
                                </w:rPr>
                                <w:t xml:space="preserve"> is commonly used.</w:t>
                              </w:r>
                            </w:p>
                            <w:p w:rsidR="00FF7627" w:rsidRPr="00FF7627" w:rsidRDefault="00FF7627" w:rsidP="00FF7627">
                              <w:pPr>
                                <w:spacing w:before="100" w:beforeAutospacing="1" w:after="100" w:afterAutospacing="1"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b/>
                                  <w:bCs/>
                                  <w:sz w:val="24"/>
                                  <w:szCs w:val="24"/>
                                </w:rPr>
                                <w:t>Conclusion</w:t>
                              </w:r>
                              <w:r w:rsidRPr="00FF7627">
                                <w:rPr>
                                  <w:rFonts w:ascii="Times New Roman" w:eastAsia="Times New Roman" w:hAnsi="Times New Roman" w:cs="Times New Roman"/>
                                  <w:sz w:val="24"/>
                                  <w:szCs w:val="24"/>
                                </w:rPr>
                                <w:br/>
                                <w:t xml:space="preserve">VANET is definitely something to lookout for in the future. A lot of theoretical work has been put into realizing these networks and few experiments has been performed to validate this theory as cost of setting up this architecture is high, but more such efforts can be expected in near future. A successful vehicular network will open up a plethora of services to a huge number of </w:t>
                              </w:r>
                              <w:proofErr w:type="gramStart"/>
                              <w:r w:rsidRPr="00FF7627">
                                <w:rPr>
                                  <w:rFonts w:ascii="Times New Roman" w:eastAsia="Times New Roman" w:hAnsi="Times New Roman" w:cs="Times New Roman"/>
                                  <w:sz w:val="24"/>
                                  <w:szCs w:val="24"/>
                                </w:rPr>
                                <w:t>audience</w:t>
                              </w:r>
                              <w:proofErr w:type="gramEnd"/>
                              <w:r w:rsidRPr="00FF7627">
                                <w:rPr>
                                  <w:rFonts w:ascii="Times New Roman" w:eastAsia="Times New Roman" w:hAnsi="Times New Roman" w:cs="Times New Roman"/>
                                  <w:sz w:val="24"/>
                                  <w:szCs w:val="24"/>
                                </w:rPr>
                                <w:t xml:space="preserve"> which will turn out to be life saving as well as fun.</w:t>
                              </w:r>
                            </w:p>
                            <w:p w:rsidR="00FF7627" w:rsidRPr="00FF7627" w:rsidRDefault="00FF7627" w:rsidP="00FF7627">
                              <w:pPr>
                                <w:spacing w:before="100" w:beforeAutospacing="1" w:after="100" w:afterAutospacing="1" w:line="240" w:lineRule="auto"/>
                                <w:jc w:val="right"/>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t xml:space="preserve">Page(s)   1   </w:t>
                              </w:r>
                            </w:p>
                          </w:tc>
                        </w:tr>
                      </w:tbl>
                      <w:p w:rsidR="00FF7627" w:rsidRPr="00FF7627" w:rsidRDefault="00FF7627" w:rsidP="00FF7627">
                        <w:pPr>
                          <w:spacing w:after="0" w:line="240" w:lineRule="auto"/>
                          <w:rPr>
                            <w:rFonts w:ascii="Times New Roman" w:eastAsia="Times New Roman" w:hAnsi="Times New Roman" w:cs="Times New Roman"/>
                            <w:sz w:val="24"/>
                            <w:szCs w:val="24"/>
                          </w:rPr>
                        </w:pPr>
                      </w:p>
                    </w:tc>
                  </w:tr>
                  <w:tr w:rsidR="00FF7627" w:rsidRPr="00FF7627">
                    <w:trPr>
                      <w:tblCellSpacing w:w="0" w:type="dxa"/>
                    </w:trPr>
                    <w:tc>
                      <w:tcPr>
                        <w:tcW w:w="5000" w:type="pct"/>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p>
                    </w:tc>
                  </w:tr>
                  <w:tr w:rsidR="00FF7627" w:rsidRPr="00FF7627">
                    <w:trPr>
                      <w:tblCellSpacing w:w="0" w:type="dxa"/>
                    </w:trPr>
                    <w:tc>
                      <w:tcPr>
                        <w:tcW w:w="0" w:type="auto"/>
                        <w:vAlign w:val="center"/>
                        <w:hideMark/>
                      </w:tcPr>
                      <w:tbl>
                        <w:tblPr>
                          <w:tblW w:w="5000" w:type="pct"/>
                          <w:jc w:val="center"/>
                          <w:tblCellSpacing w:w="0" w:type="dxa"/>
                          <w:shd w:val="clear" w:color="auto" w:fill="F0F0E0"/>
                          <w:tblCellMar>
                            <w:top w:w="15" w:type="dxa"/>
                            <w:left w:w="15" w:type="dxa"/>
                            <w:bottom w:w="15" w:type="dxa"/>
                            <w:right w:w="15" w:type="dxa"/>
                          </w:tblCellMar>
                          <w:tblLook w:val="04A0"/>
                        </w:tblPr>
                        <w:tblGrid>
                          <w:gridCol w:w="804"/>
                          <w:gridCol w:w="1325"/>
                          <w:gridCol w:w="803"/>
                          <w:gridCol w:w="803"/>
                          <w:gridCol w:w="1406"/>
                          <w:gridCol w:w="906"/>
                          <w:gridCol w:w="937"/>
                          <w:gridCol w:w="80"/>
                        </w:tblGrid>
                        <w:tr w:rsidR="00FF7627" w:rsidRPr="00FF7627">
                          <w:trPr>
                            <w:tblCellSpacing w:w="0" w:type="dxa"/>
                            <w:jc w:val="center"/>
                          </w:trPr>
                          <w:tc>
                            <w:tcPr>
                              <w:tcW w:w="0" w:type="auto"/>
                              <w:shd w:val="clear" w:color="auto" w:fill="F0F0E0"/>
                              <w:vAlign w:val="center"/>
                              <w:hideMark/>
                            </w:tcPr>
                            <w:p w:rsidR="00FF7627" w:rsidRPr="00FF7627" w:rsidRDefault="00FF7627" w:rsidP="00FF7627">
                              <w:pPr>
                                <w:spacing w:after="0" w:line="204" w:lineRule="atLeast"/>
                                <w:rPr>
                                  <w:rFonts w:ascii="Arial" w:eastAsia="Times New Roman" w:hAnsi="Arial" w:cs="Arial"/>
                                  <w:color w:val="000000"/>
                                  <w:sz w:val="13"/>
                                  <w:szCs w:val="13"/>
                                </w:rPr>
                              </w:pPr>
                              <w:hyperlink r:id="rId86" w:history="1">
                                <w:r>
                                  <w:rPr>
                                    <w:rFonts w:ascii="Arial" w:eastAsia="Times New Roman" w:hAnsi="Arial" w:cs="Arial"/>
                                    <w:noProof/>
                                    <w:color w:val="000000"/>
                                    <w:sz w:val="13"/>
                                    <w:szCs w:val="13"/>
                                  </w:rPr>
                                  <w:drawing>
                                    <wp:anchor distT="0" distB="0" distL="28575" distR="28575" simplePos="0" relativeHeight="251658240" behindDoc="0" locked="0" layoutInCell="1" allowOverlap="0">
                                      <wp:simplePos x="0" y="0"/>
                                      <wp:positionH relativeFrom="column">
                                        <wp:align>left</wp:align>
                                      </wp:positionH>
                                      <wp:positionV relativeFrom="line">
                                        <wp:posOffset>0</wp:posOffset>
                                      </wp:positionV>
                                      <wp:extent cx="190500" cy="190500"/>
                                      <wp:effectExtent l="19050" t="0" r="0" b="0"/>
                                      <wp:wrapSquare wrapText="bothSides"/>
                                      <wp:docPr id="39" name="Picture 20" descr="http://pcquest.ciol.com/images04/Print_icon.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cquest.ciol.com/images04/Print_icon.jpg">
                                                <a:hlinkClick r:id="rId68"/>
                                              </pic:cNvPr>
                                              <pic:cNvPicPr>
                                                <a:picLocks noChangeAspect="1" noChangeArrowheads="1"/>
                                              </pic:cNvPicPr>
                                            </pic:nvPicPr>
                                            <pic:blipFill>
                                              <a:blip r:embed="rId69"/>
                                              <a:srcRect/>
                                              <a:stretch>
                                                <a:fillRect/>
                                              </a:stretch>
                                            </pic:blipFill>
                                            <pic:spPr bwMode="auto">
                                              <a:xfrm>
                                                <a:off x="0" y="0"/>
                                                <a:ext cx="190500" cy="190500"/>
                                              </a:xfrm>
                                              <a:prstGeom prst="rect">
                                                <a:avLst/>
                                              </a:prstGeom>
                                              <a:noFill/>
                                              <a:ln w="9525">
                                                <a:noFill/>
                                                <a:miter lim="800000"/>
                                                <a:headEnd/>
                                                <a:tailEnd/>
                                              </a:ln>
                                            </pic:spPr>
                                          </pic:pic>
                                        </a:graphicData>
                                      </a:graphic>
                                    </wp:anchor>
                                  </w:drawing>
                                </w:r>
                                <w:r w:rsidRPr="00FF7627">
                                  <w:rPr>
                                    <w:rFonts w:ascii="Arial" w:eastAsia="Times New Roman" w:hAnsi="Arial" w:cs="Arial"/>
                                    <w:color w:val="000000"/>
                                    <w:sz w:val="13"/>
                                  </w:rPr>
                                  <w:t>Print</w:t>
                                </w:r>
                              </w:hyperlink>
                            </w:p>
                          </w:tc>
                          <w:tc>
                            <w:tcPr>
                              <w:tcW w:w="0" w:type="auto"/>
                              <w:shd w:val="clear" w:color="auto" w:fill="F0F0E0"/>
                              <w:vAlign w:val="center"/>
                              <w:hideMark/>
                            </w:tcPr>
                            <w:p w:rsidR="00FF7627" w:rsidRPr="00FF7627" w:rsidRDefault="00FF7627" w:rsidP="00FF7627">
                              <w:pPr>
                                <w:spacing w:after="0" w:line="204" w:lineRule="atLeast"/>
                                <w:rPr>
                                  <w:rFonts w:ascii="Arial" w:eastAsia="Times New Roman" w:hAnsi="Arial" w:cs="Arial"/>
                                  <w:color w:val="000000"/>
                                  <w:sz w:val="13"/>
                                  <w:szCs w:val="13"/>
                                </w:rPr>
                              </w:pPr>
                              <w:hyperlink r:id="rId87" w:anchor="comment" w:history="1">
                                <w:r>
                                  <w:rPr>
                                    <w:rFonts w:ascii="Arial" w:eastAsia="Times New Roman" w:hAnsi="Arial" w:cs="Arial"/>
                                    <w:noProof/>
                                    <w:color w:val="000000"/>
                                    <w:sz w:val="13"/>
                                    <w:szCs w:val="13"/>
                                  </w:rPr>
                                  <w:drawing>
                                    <wp:anchor distT="0" distB="0" distL="28575" distR="28575" simplePos="0" relativeHeight="251658240" behindDoc="0" locked="0" layoutInCell="1" allowOverlap="0">
                                      <wp:simplePos x="0" y="0"/>
                                      <wp:positionH relativeFrom="column">
                                        <wp:align>left</wp:align>
                                      </wp:positionH>
                                      <wp:positionV relativeFrom="line">
                                        <wp:posOffset>0</wp:posOffset>
                                      </wp:positionV>
                                      <wp:extent cx="190500" cy="190500"/>
                                      <wp:effectExtent l="19050" t="0" r="0" b="0"/>
                                      <wp:wrapSquare wrapText="bothSides"/>
                                      <wp:docPr id="37" name="Picture 21" descr="http://pcquest.ciol.com/images04/Comment_icon.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cquest.ciol.com/images04/Comment_icon.jpg">
                                                <a:hlinkClick r:id="rId71"/>
                                              </pic:cNvPr>
                                              <pic:cNvPicPr>
                                                <a:picLocks noChangeAspect="1" noChangeArrowheads="1"/>
                                              </pic:cNvPicPr>
                                            </pic:nvPicPr>
                                            <pic:blipFill>
                                              <a:blip r:embed="rId72"/>
                                              <a:srcRect/>
                                              <a:stretch>
                                                <a:fillRect/>
                                              </a:stretch>
                                            </pic:blipFill>
                                            <pic:spPr bwMode="auto">
                                              <a:xfrm>
                                                <a:off x="0" y="0"/>
                                                <a:ext cx="190500" cy="190500"/>
                                              </a:xfrm>
                                              <a:prstGeom prst="rect">
                                                <a:avLst/>
                                              </a:prstGeom>
                                              <a:noFill/>
                                              <a:ln w="9525">
                                                <a:noFill/>
                                                <a:miter lim="800000"/>
                                                <a:headEnd/>
                                                <a:tailEnd/>
                                              </a:ln>
                                            </pic:spPr>
                                          </pic:pic>
                                        </a:graphicData>
                                      </a:graphic>
                                    </wp:anchor>
                                  </w:drawing>
                                </w:r>
                                <w:r w:rsidRPr="00FF7627">
                                  <w:rPr>
                                    <w:rFonts w:ascii="Arial" w:eastAsia="Times New Roman" w:hAnsi="Arial" w:cs="Arial"/>
                                    <w:color w:val="000000"/>
                                    <w:sz w:val="13"/>
                                  </w:rPr>
                                  <w:t>Comment</w:t>
                                </w:r>
                              </w:hyperlink>
                            </w:p>
                          </w:tc>
                          <w:tc>
                            <w:tcPr>
                              <w:tcW w:w="0" w:type="auto"/>
                              <w:shd w:val="clear" w:color="auto" w:fill="F0F0E0"/>
                              <w:vAlign w:val="center"/>
                              <w:hideMark/>
                            </w:tcPr>
                            <w:p w:rsidR="00FF7627" w:rsidRPr="00FF7627" w:rsidRDefault="00FF7627" w:rsidP="00FF7627">
                              <w:pPr>
                                <w:spacing w:after="0" w:line="204" w:lineRule="atLeast"/>
                                <w:rPr>
                                  <w:rFonts w:ascii="Arial" w:eastAsia="Times New Roman" w:hAnsi="Arial" w:cs="Arial"/>
                                  <w:color w:val="000000"/>
                                  <w:sz w:val="13"/>
                                  <w:szCs w:val="13"/>
                                </w:rPr>
                              </w:pPr>
                              <w:hyperlink r:id="rId88" w:history="1">
                                <w:r>
                                  <w:rPr>
                                    <w:rFonts w:ascii="Arial" w:eastAsia="Times New Roman" w:hAnsi="Arial" w:cs="Arial"/>
                                    <w:noProof/>
                                    <w:color w:val="000000"/>
                                    <w:sz w:val="13"/>
                                    <w:szCs w:val="13"/>
                                  </w:rPr>
                                  <w:drawing>
                                    <wp:anchor distT="0" distB="0" distL="28575" distR="28575" simplePos="0" relativeHeight="251658240" behindDoc="0" locked="0" layoutInCell="1" allowOverlap="0">
                                      <wp:simplePos x="0" y="0"/>
                                      <wp:positionH relativeFrom="column">
                                        <wp:align>left</wp:align>
                                      </wp:positionH>
                                      <wp:positionV relativeFrom="line">
                                        <wp:posOffset>0</wp:posOffset>
                                      </wp:positionV>
                                      <wp:extent cx="190500" cy="190500"/>
                                      <wp:effectExtent l="19050" t="0" r="0" b="0"/>
                                      <wp:wrapSquare wrapText="bothSides"/>
                                      <wp:docPr id="35" name="Picture 22" descr="http://pcquest.ciol.com/images04/Email_icon.jp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cquest.ciol.com/images04/Email_icon.jpg">
                                                <a:hlinkClick r:id="rId88"/>
                                              </pic:cNvPr>
                                              <pic:cNvPicPr>
                                                <a:picLocks noChangeAspect="1" noChangeArrowheads="1"/>
                                              </pic:cNvPicPr>
                                            </pic:nvPicPr>
                                            <pic:blipFill>
                                              <a:blip r:embed="rId74"/>
                                              <a:srcRect/>
                                              <a:stretch>
                                                <a:fillRect/>
                                              </a:stretch>
                                            </pic:blipFill>
                                            <pic:spPr bwMode="auto">
                                              <a:xfrm>
                                                <a:off x="0" y="0"/>
                                                <a:ext cx="190500" cy="190500"/>
                                              </a:xfrm>
                                              <a:prstGeom prst="rect">
                                                <a:avLst/>
                                              </a:prstGeom>
                                              <a:noFill/>
                                              <a:ln w="9525">
                                                <a:noFill/>
                                                <a:miter lim="800000"/>
                                                <a:headEnd/>
                                                <a:tailEnd/>
                                              </a:ln>
                                            </pic:spPr>
                                          </pic:pic>
                                        </a:graphicData>
                                      </a:graphic>
                                    </wp:anchor>
                                  </w:drawing>
                                </w:r>
                                <w:r w:rsidRPr="00FF7627">
                                  <w:rPr>
                                    <w:rFonts w:ascii="Arial" w:eastAsia="Times New Roman" w:hAnsi="Arial" w:cs="Arial"/>
                                    <w:color w:val="000000"/>
                                    <w:sz w:val="13"/>
                                  </w:rPr>
                                  <w:t>Email</w:t>
                                </w:r>
                              </w:hyperlink>
                            </w:p>
                          </w:tc>
                          <w:tc>
                            <w:tcPr>
                              <w:tcW w:w="0" w:type="auto"/>
                              <w:shd w:val="clear" w:color="auto" w:fill="F0F0E0"/>
                              <w:vAlign w:val="center"/>
                              <w:hideMark/>
                            </w:tcPr>
                            <w:p w:rsidR="00FF7627" w:rsidRPr="00FF7627" w:rsidRDefault="00FF7627" w:rsidP="00FF7627">
                              <w:pPr>
                                <w:spacing w:after="0" w:line="204" w:lineRule="atLeast"/>
                                <w:rPr>
                                  <w:rFonts w:ascii="Arial" w:eastAsia="Times New Roman" w:hAnsi="Arial" w:cs="Arial"/>
                                  <w:color w:val="000000"/>
                                  <w:sz w:val="13"/>
                                  <w:szCs w:val="13"/>
                                </w:rPr>
                              </w:pPr>
                              <w:hyperlink r:id="rId89" w:tgtFrame="_blank" w:history="1">
                                <w:r>
                                  <w:rPr>
                                    <w:rFonts w:ascii="Arial" w:eastAsia="Times New Roman" w:hAnsi="Arial" w:cs="Arial"/>
                                    <w:noProof/>
                                    <w:color w:val="000000"/>
                                    <w:sz w:val="13"/>
                                    <w:szCs w:val="13"/>
                                  </w:rPr>
                                  <w:drawing>
                                    <wp:anchor distT="0" distB="0" distL="28575" distR="28575" simplePos="0" relativeHeight="251658240" behindDoc="0" locked="0" layoutInCell="1" allowOverlap="0">
                                      <wp:simplePos x="0" y="0"/>
                                      <wp:positionH relativeFrom="column">
                                        <wp:align>left</wp:align>
                                      </wp:positionH>
                                      <wp:positionV relativeFrom="line">
                                        <wp:posOffset>0</wp:posOffset>
                                      </wp:positionV>
                                      <wp:extent cx="190500" cy="190500"/>
                                      <wp:effectExtent l="19050" t="0" r="0" b="0"/>
                                      <wp:wrapSquare wrapText="bothSides"/>
                                      <wp:docPr id="29" name="Picture 23" descr="Digg">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gg">
                                                <a:hlinkClick r:id="rId89" tgtFrame="&quot;_blank&quot;"/>
                                              </pic:cNvPr>
                                              <pic:cNvPicPr>
                                                <a:picLocks noChangeAspect="1" noChangeArrowheads="1"/>
                                              </pic:cNvPicPr>
                                            </pic:nvPicPr>
                                            <pic:blipFill>
                                              <a:blip r:embed="rId76"/>
                                              <a:srcRect/>
                                              <a:stretch>
                                                <a:fillRect/>
                                              </a:stretch>
                                            </pic:blipFill>
                                            <pic:spPr bwMode="auto">
                                              <a:xfrm>
                                                <a:off x="0" y="0"/>
                                                <a:ext cx="190500" cy="190500"/>
                                              </a:xfrm>
                                              <a:prstGeom prst="rect">
                                                <a:avLst/>
                                              </a:prstGeom>
                                              <a:noFill/>
                                              <a:ln w="9525">
                                                <a:noFill/>
                                                <a:miter lim="800000"/>
                                                <a:headEnd/>
                                                <a:tailEnd/>
                                              </a:ln>
                                            </pic:spPr>
                                          </pic:pic>
                                        </a:graphicData>
                                      </a:graphic>
                                    </wp:anchor>
                                  </w:drawing>
                                </w:r>
                                <w:proofErr w:type="spellStart"/>
                                <w:r w:rsidRPr="00FF7627">
                                  <w:rPr>
                                    <w:rFonts w:ascii="Arial" w:eastAsia="Times New Roman" w:hAnsi="Arial" w:cs="Arial"/>
                                    <w:color w:val="000000"/>
                                    <w:sz w:val="13"/>
                                  </w:rPr>
                                  <w:t>Digg</w:t>
                                </w:r>
                                <w:proofErr w:type="spellEnd"/>
                              </w:hyperlink>
                            </w:p>
                          </w:tc>
                          <w:tc>
                            <w:tcPr>
                              <w:tcW w:w="0" w:type="auto"/>
                              <w:shd w:val="clear" w:color="auto" w:fill="F0F0E0"/>
                              <w:vAlign w:val="center"/>
                              <w:hideMark/>
                            </w:tcPr>
                            <w:p w:rsidR="00FF7627" w:rsidRPr="00FF7627" w:rsidRDefault="00FF7627" w:rsidP="00FF7627">
                              <w:pPr>
                                <w:spacing w:after="0" w:line="204" w:lineRule="atLeast"/>
                                <w:rPr>
                                  <w:rFonts w:ascii="Arial" w:eastAsia="Times New Roman" w:hAnsi="Arial" w:cs="Arial"/>
                                  <w:color w:val="000000"/>
                                  <w:sz w:val="13"/>
                                  <w:szCs w:val="13"/>
                                </w:rPr>
                              </w:pPr>
                              <w:hyperlink r:id="rId90" w:tgtFrame="_blank" w:history="1">
                                <w:r>
                                  <w:rPr>
                                    <w:rFonts w:ascii="Arial" w:eastAsia="Times New Roman" w:hAnsi="Arial" w:cs="Arial"/>
                                    <w:noProof/>
                                    <w:color w:val="000000"/>
                                    <w:sz w:val="13"/>
                                    <w:szCs w:val="13"/>
                                  </w:rPr>
                                  <w:drawing>
                                    <wp:anchor distT="0" distB="0" distL="28575" distR="28575" simplePos="0" relativeHeight="251658240" behindDoc="0" locked="0" layoutInCell="1" allowOverlap="0">
                                      <wp:simplePos x="0" y="0"/>
                                      <wp:positionH relativeFrom="column">
                                        <wp:align>left</wp:align>
                                      </wp:positionH>
                                      <wp:positionV relativeFrom="line">
                                        <wp:posOffset>0</wp:posOffset>
                                      </wp:positionV>
                                      <wp:extent cx="190500" cy="190500"/>
                                      <wp:effectExtent l="19050" t="0" r="0" b="0"/>
                                      <wp:wrapSquare wrapText="bothSides"/>
                                      <wp:docPr id="28" name="Picture 24" descr="Delicious">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licious">
                                                <a:hlinkClick r:id="rId90" tgtFrame="&quot;_blank&quot;"/>
                                              </pic:cNvPr>
                                              <pic:cNvPicPr>
                                                <a:picLocks noChangeAspect="1" noChangeArrowheads="1"/>
                                              </pic:cNvPicPr>
                                            </pic:nvPicPr>
                                            <pic:blipFill>
                                              <a:blip r:embed="rId78"/>
                                              <a:srcRect/>
                                              <a:stretch>
                                                <a:fillRect/>
                                              </a:stretch>
                                            </pic:blipFill>
                                            <pic:spPr bwMode="auto">
                                              <a:xfrm>
                                                <a:off x="0" y="0"/>
                                                <a:ext cx="190500" cy="190500"/>
                                              </a:xfrm>
                                              <a:prstGeom prst="rect">
                                                <a:avLst/>
                                              </a:prstGeom>
                                              <a:noFill/>
                                              <a:ln w="9525">
                                                <a:noFill/>
                                                <a:miter lim="800000"/>
                                                <a:headEnd/>
                                                <a:tailEnd/>
                                              </a:ln>
                                            </pic:spPr>
                                          </pic:pic>
                                        </a:graphicData>
                                      </a:graphic>
                                    </wp:anchor>
                                  </w:drawing>
                                </w:r>
                                <w:r w:rsidRPr="00FF7627">
                                  <w:rPr>
                                    <w:rFonts w:ascii="Arial" w:eastAsia="Times New Roman" w:hAnsi="Arial" w:cs="Arial"/>
                                    <w:color w:val="000000"/>
                                    <w:sz w:val="13"/>
                                  </w:rPr>
                                  <w:t>Del.icio.us</w:t>
                                </w:r>
                              </w:hyperlink>
                            </w:p>
                          </w:tc>
                          <w:tc>
                            <w:tcPr>
                              <w:tcW w:w="0" w:type="auto"/>
                              <w:shd w:val="clear" w:color="auto" w:fill="F0F0E0"/>
                              <w:vAlign w:val="center"/>
                              <w:hideMark/>
                            </w:tcPr>
                            <w:p w:rsidR="00FF7627" w:rsidRPr="00FF7627" w:rsidRDefault="00FF7627" w:rsidP="00FF7627">
                              <w:pPr>
                                <w:spacing w:after="0" w:line="204" w:lineRule="atLeast"/>
                                <w:rPr>
                                  <w:rFonts w:ascii="Arial" w:eastAsia="Times New Roman" w:hAnsi="Arial" w:cs="Arial"/>
                                  <w:color w:val="000000"/>
                                  <w:sz w:val="13"/>
                                  <w:szCs w:val="13"/>
                                </w:rPr>
                              </w:pPr>
                              <w:hyperlink r:id="rId91" w:tgtFrame="_blank" w:history="1">
                                <w:r>
                                  <w:rPr>
                                    <w:rFonts w:ascii="Arial" w:eastAsia="Times New Roman" w:hAnsi="Arial" w:cs="Arial"/>
                                    <w:noProof/>
                                    <w:color w:val="000000"/>
                                    <w:sz w:val="13"/>
                                    <w:szCs w:val="13"/>
                                  </w:rPr>
                                  <w:drawing>
                                    <wp:anchor distT="0" distB="0" distL="28575" distR="28575" simplePos="0" relativeHeight="251658240" behindDoc="0" locked="0" layoutInCell="1" allowOverlap="0">
                                      <wp:simplePos x="0" y="0"/>
                                      <wp:positionH relativeFrom="column">
                                        <wp:align>left</wp:align>
                                      </wp:positionH>
                                      <wp:positionV relativeFrom="line">
                                        <wp:posOffset>0</wp:posOffset>
                                      </wp:positionV>
                                      <wp:extent cx="190500" cy="190500"/>
                                      <wp:effectExtent l="19050" t="0" r="0" b="0"/>
                                      <wp:wrapSquare wrapText="bothSides"/>
                                      <wp:docPr id="17" name="Picture 25" descr="Reditt">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ditt">
                                                <a:hlinkClick r:id="rId79" tgtFrame="&quot;_blank&quot;"/>
                                              </pic:cNvPr>
                                              <pic:cNvPicPr>
                                                <a:picLocks noChangeAspect="1" noChangeArrowheads="1"/>
                                              </pic:cNvPicPr>
                                            </pic:nvPicPr>
                                            <pic:blipFill>
                                              <a:blip r:embed="rId80"/>
                                              <a:srcRect/>
                                              <a:stretch>
                                                <a:fillRect/>
                                              </a:stretch>
                                            </pic:blipFill>
                                            <pic:spPr bwMode="auto">
                                              <a:xfrm>
                                                <a:off x="0" y="0"/>
                                                <a:ext cx="190500" cy="190500"/>
                                              </a:xfrm>
                                              <a:prstGeom prst="rect">
                                                <a:avLst/>
                                              </a:prstGeom>
                                              <a:noFill/>
                                              <a:ln w="9525">
                                                <a:noFill/>
                                                <a:miter lim="800000"/>
                                                <a:headEnd/>
                                                <a:tailEnd/>
                                              </a:ln>
                                            </pic:spPr>
                                          </pic:pic>
                                        </a:graphicData>
                                      </a:graphic>
                                    </wp:anchor>
                                  </w:drawing>
                                </w:r>
                                <w:proofErr w:type="spellStart"/>
                                <w:r w:rsidRPr="00FF7627">
                                  <w:rPr>
                                    <w:rFonts w:ascii="Arial" w:eastAsia="Times New Roman" w:hAnsi="Arial" w:cs="Arial"/>
                                    <w:color w:val="000000"/>
                                    <w:sz w:val="13"/>
                                  </w:rPr>
                                  <w:t>Reddit</w:t>
                                </w:r>
                                <w:proofErr w:type="spellEnd"/>
                              </w:hyperlink>
                            </w:p>
                          </w:tc>
                          <w:tc>
                            <w:tcPr>
                              <w:tcW w:w="0" w:type="auto"/>
                              <w:shd w:val="clear" w:color="auto" w:fill="F0F0E0"/>
                              <w:vAlign w:val="center"/>
                              <w:hideMark/>
                            </w:tcPr>
                            <w:p w:rsidR="00FF7627" w:rsidRPr="00FF7627" w:rsidRDefault="00FF7627" w:rsidP="00FF7627">
                              <w:pPr>
                                <w:spacing w:after="0" w:line="204" w:lineRule="atLeast"/>
                                <w:rPr>
                                  <w:rFonts w:ascii="Arial" w:eastAsia="Times New Roman" w:hAnsi="Arial" w:cs="Arial"/>
                                  <w:color w:val="000000"/>
                                  <w:sz w:val="13"/>
                                  <w:szCs w:val="13"/>
                                </w:rPr>
                              </w:pPr>
                              <w:hyperlink r:id="rId92" w:tgtFrame="_blank" w:history="1">
                                <w:r>
                                  <w:rPr>
                                    <w:rFonts w:ascii="Arial" w:eastAsia="Times New Roman" w:hAnsi="Arial" w:cs="Arial"/>
                                    <w:noProof/>
                                    <w:color w:val="000000"/>
                                    <w:sz w:val="13"/>
                                    <w:szCs w:val="13"/>
                                  </w:rPr>
                                  <w:drawing>
                                    <wp:anchor distT="0" distB="0" distL="28575" distR="28575" simplePos="0" relativeHeight="251658240" behindDoc="0" locked="0" layoutInCell="1" allowOverlap="0">
                                      <wp:simplePos x="0" y="0"/>
                                      <wp:positionH relativeFrom="column">
                                        <wp:align>left</wp:align>
                                      </wp:positionH>
                                      <wp:positionV relativeFrom="line">
                                        <wp:posOffset>0</wp:posOffset>
                                      </wp:positionV>
                                      <wp:extent cx="190500" cy="190500"/>
                                      <wp:effectExtent l="19050" t="0" r="0" b="0"/>
                                      <wp:wrapSquare wrapText="bothSides"/>
                                      <wp:docPr id="8" name="Picture 26" descr="Twitter">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witter">
                                                <a:hlinkClick r:id="rId92" tgtFrame="&quot;_blank&quot;"/>
                                              </pic:cNvPr>
                                              <pic:cNvPicPr>
                                                <a:picLocks noChangeAspect="1" noChangeArrowheads="1"/>
                                              </pic:cNvPicPr>
                                            </pic:nvPicPr>
                                            <pic:blipFill>
                                              <a:blip r:embed="rId82"/>
                                              <a:srcRect/>
                                              <a:stretch>
                                                <a:fillRect/>
                                              </a:stretch>
                                            </pic:blipFill>
                                            <pic:spPr bwMode="auto">
                                              <a:xfrm>
                                                <a:off x="0" y="0"/>
                                                <a:ext cx="190500" cy="190500"/>
                                              </a:xfrm>
                                              <a:prstGeom prst="rect">
                                                <a:avLst/>
                                              </a:prstGeom>
                                              <a:noFill/>
                                              <a:ln w="9525">
                                                <a:noFill/>
                                                <a:miter lim="800000"/>
                                                <a:headEnd/>
                                                <a:tailEnd/>
                                              </a:ln>
                                            </pic:spPr>
                                          </pic:pic>
                                        </a:graphicData>
                                      </a:graphic>
                                    </wp:anchor>
                                  </w:drawing>
                                </w:r>
                                <w:r w:rsidRPr="00FF7627">
                                  <w:rPr>
                                    <w:rFonts w:ascii="Arial" w:eastAsia="Times New Roman" w:hAnsi="Arial" w:cs="Arial"/>
                                    <w:color w:val="000000"/>
                                    <w:sz w:val="13"/>
                                  </w:rPr>
                                  <w:t>Twitter</w:t>
                                </w:r>
                              </w:hyperlink>
                            </w:p>
                          </w:tc>
                          <w:tc>
                            <w:tcPr>
                              <w:tcW w:w="0" w:type="auto"/>
                              <w:shd w:val="clear" w:color="auto" w:fill="F0F0E0"/>
                              <w:vAlign w:val="center"/>
                              <w:hideMark/>
                            </w:tcPr>
                            <w:p w:rsidR="00FF7627" w:rsidRPr="00FF7627" w:rsidRDefault="00FF7627" w:rsidP="00FF7627">
                              <w:pPr>
                                <w:spacing w:after="0" w:line="204" w:lineRule="atLeast"/>
                                <w:rPr>
                                  <w:rFonts w:ascii="Arial" w:eastAsia="Times New Roman" w:hAnsi="Arial" w:cs="Arial"/>
                                  <w:color w:val="000000"/>
                                  <w:sz w:val="13"/>
                                  <w:szCs w:val="13"/>
                                </w:rPr>
                              </w:pPr>
                            </w:p>
                          </w:tc>
                        </w:tr>
                      </w:tbl>
                      <w:p w:rsidR="00FF7627" w:rsidRPr="00FF7627" w:rsidRDefault="00FF7627" w:rsidP="00FF7627">
                        <w:pPr>
                          <w:spacing w:after="0"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pict>
                            <v:shape id="comment" o:spid="_x0000_i1052" type="#_x0000_t75" alt="" style="width:2.4pt;height:2.4pt"/>
                          </w:pict>
                        </w:r>
                        <w:r w:rsidRPr="00FF7627">
                          <w:rPr>
                            <w:rFonts w:ascii="Times New Roman" w:eastAsia="Times New Roman" w:hAnsi="Times New Roman" w:cs="Times New Roman"/>
                            <w:sz w:val="24"/>
                            <w:szCs w:val="24"/>
                          </w:rPr>
                          <w:pict/>
                        </w:r>
                        <w:r w:rsidRPr="00FF7627">
                          <w:rPr>
                            <w:rFonts w:ascii="Times New Roman" w:eastAsia="Times New Roman" w:hAnsi="Times New Roman" w:cs="Times New Roman"/>
                            <w:sz w:val="24"/>
                            <w:szCs w:val="24"/>
                          </w:rPr>
                          <w:t xml:space="preserve">Sorry!! your browser </w:t>
                        </w:r>
                        <w:proofErr w:type="spellStart"/>
                        <w:r w:rsidRPr="00FF7627">
                          <w:rPr>
                            <w:rFonts w:ascii="Times New Roman" w:eastAsia="Times New Roman" w:hAnsi="Times New Roman" w:cs="Times New Roman"/>
                            <w:sz w:val="24"/>
                            <w:szCs w:val="24"/>
                          </w:rPr>
                          <w:t>does'nt</w:t>
                        </w:r>
                        <w:proofErr w:type="spellEnd"/>
                        <w:r w:rsidRPr="00FF7627">
                          <w:rPr>
                            <w:rFonts w:ascii="Times New Roman" w:eastAsia="Times New Roman" w:hAnsi="Times New Roman" w:cs="Times New Roman"/>
                            <w:sz w:val="24"/>
                            <w:szCs w:val="24"/>
                          </w:rPr>
                          <w:t xml:space="preserve"> support frames</w:t>
                        </w:r>
                      </w:p>
                    </w:tc>
                  </w:tr>
                  <w:tr w:rsidR="00FF7627" w:rsidRPr="00FF7627">
                    <w:trPr>
                      <w:tblCellSpacing w:w="0" w:type="dxa"/>
                    </w:trPr>
                    <w:tc>
                      <w:tcPr>
                        <w:tcW w:w="0" w:type="auto"/>
                        <w:vAlign w:val="center"/>
                        <w:hideMark/>
                      </w:tcPr>
                      <w:tbl>
                        <w:tblPr>
                          <w:tblW w:w="5000" w:type="pct"/>
                          <w:tblCellSpacing w:w="0" w:type="dxa"/>
                          <w:tblCellMar>
                            <w:top w:w="24" w:type="dxa"/>
                            <w:left w:w="24" w:type="dxa"/>
                            <w:bottom w:w="24" w:type="dxa"/>
                            <w:right w:w="24" w:type="dxa"/>
                          </w:tblCellMar>
                          <w:tblLook w:val="04A0"/>
                        </w:tblPr>
                        <w:tblGrid>
                          <w:gridCol w:w="192"/>
                          <w:gridCol w:w="6872"/>
                        </w:tblGrid>
                        <w:tr w:rsidR="00FF7627" w:rsidRPr="00FF7627">
                          <w:trPr>
                            <w:tblCellSpacing w:w="0" w:type="dxa"/>
                          </w:trPr>
                          <w:tc>
                            <w:tcPr>
                              <w:tcW w:w="0" w:type="auto"/>
                              <w:gridSpan w:val="2"/>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p>
                          </w:tc>
                        </w:tr>
                        <w:tr w:rsidR="00FF7627" w:rsidRPr="00FF7627">
                          <w:trPr>
                            <w:tblCellSpacing w:w="0" w:type="dxa"/>
                          </w:trPr>
                          <w:tc>
                            <w:tcPr>
                              <w:tcW w:w="0" w:type="auto"/>
                              <w:gridSpan w:val="2"/>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1790700" cy="320040"/>
                                    <wp:effectExtent l="19050" t="0" r="0" b="0"/>
                                    <wp:docPr id="30" name="Picture 30" descr="http://pcquest.ciol.com/images04/prevartic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cquest.ciol.com/images04/prevarticles.gif"/>
                                            <pic:cNvPicPr>
                                              <a:picLocks noChangeAspect="1" noChangeArrowheads="1"/>
                                            </pic:cNvPicPr>
                                          </pic:nvPicPr>
                                          <pic:blipFill>
                                            <a:blip r:embed="rId93"/>
                                            <a:srcRect/>
                                            <a:stretch>
                                              <a:fillRect/>
                                            </a:stretch>
                                          </pic:blipFill>
                                          <pic:spPr bwMode="auto">
                                            <a:xfrm>
                                              <a:off x="0" y="0"/>
                                              <a:ext cx="1790700" cy="320040"/>
                                            </a:xfrm>
                                            <a:prstGeom prst="rect">
                                              <a:avLst/>
                                            </a:prstGeom>
                                            <a:noFill/>
                                            <a:ln w="9525">
                                              <a:noFill/>
                                              <a:miter lim="800000"/>
                                              <a:headEnd/>
                                              <a:tailEnd/>
                                            </a:ln>
                                          </pic:spPr>
                                        </pic:pic>
                                      </a:graphicData>
                                    </a:graphic>
                                  </wp:inline>
                                </w:drawing>
                              </w:r>
                            </w:p>
                          </w:tc>
                        </w:tr>
                        <w:tr w:rsidR="00FF7627" w:rsidRPr="00FF7627">
                          <w:trPr>
                            <w:tblCellSpacing w:w="0" w:type="dxa"/>
                          </w:trPr>
                          <w:tc>
                            <w:tcPr>
                              <w:tcW w:w="0" w:type="auto"/>
                              <w:gridSpan w:val="2"/>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p>
                          </w:tc>
                        </w:tr>
                        <w:tr w:rsidR="00FF7627" w:rsidRPr="00FF7627">
                          <w:trPr>
                            <w:tblCellSpacing w:w="0" w:type="dxa"/>
                          </w:trPr>
                          <w:tc>
                            <w:tcPr>
                              <w:tcW w:w="0" w:type="auto"/>
                              <w:vAlign w:val="center"/>
                              <w:hideMark/>
                            </w:tcPr>
                            <w:p w:rsidR="00FF7627" w:rsidRPr="00FF7627" w:rsidRDefault="00FF7627" w:rsidP="00FF762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 cy="45720"/>
                                    <wp:effectExtent l="19050" t="0" r="0" b="0"/>
                                    <wp:docPr id="31" name="Picture 31" descr="http://pcquest.ciol.com/images04/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cquest.ciol.com/images04/bullet.gif"/>
                                            <pic:cNvPicPr>
                                              <a:picLocks noChangeAspect="1" noChangeArrowheads="1"/>
                                            </pic:cNvPicPr>
                                          </pic:nvPicPr>
                                          <pic:blipFill>
                                            <a:blip r:embed="rId94"/>
                                            <a:srcRect/>
                                            <a:stretch>
                                              <a:fillRect/>
                                            </a:stretch>
                                          </pic:blipFill>
                                          <pic:spPr bwMode="auto">
                                            <a:xfrm>
                                              <a:off x="0" y="0"/>
                                              <a:ext cx="45720" cy="45720"/>
                                            </a:xfrm>
                                            <a:prstGeom prst="rect">
                                              <a:avLst/>
                                            </a:prstGeom>
                                            <a:noFill/>
                                            <a:ln w="9525">
                                              <a:noFill/>
                                              <a:miter lim="800000"/>
                                              <a:headEnd/>
                                              <a:tailEnd/>
                                            </a:ln>
                                          </pic:spPr>
                                        </pic:pic>
                                      </a:graphicData>
                                    </a:graphic>
                                  </wp:inline>
                                </w:drawing>
                              </w:r>
                            </w:p>
                          </w:tc>
                          <w:tc>
                            <w:tcPr>
                              <w:tcW w:w="0" w:type="auto"/>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hyperlink r:id="rId95" w:history="1">
                                <w:proofErr w:type="spellStart"/>
                                <w:r w:rsidRPr="00FF7627">
                                  <w:rPr>
                                    <w:rFonts w:ascii="Times New Roman" w:eastAsia="Times New Roman" w:hAnsi="Times New Roman" w:cs="Times New Roman"/>
                                    <w:color w:val="0000FF"/>
                                    <w:sz w:val="24"/>
                                    <w:szCs w:val="24"/>
                                    <w:u w:val="single"/>
                                  </w:rPr>
                                  <w:t>Telepresence</w:t>
                                </w:r>
                                <w:proofErr w:type="spellEnd"/>
                                <w:r w:rsidRPr="00FF7627">
                                  <w:rPr>
                                    <w:rFonts w:ascii="Times New Roman" w:eastAsia="Times New Roman" w:hAnsi="Times New Roman" w:cs="Times New Roman"/>
                                    <w:color w:val="0000FF"/>
                                    <w:sz w:val="24"/>
                                    <w:szCs w:val="24"/>
                                    <w:u w:val="single"/>
                                  </w:rPr>
                                  <w:t>: More Than Just HD Video Conferencing</w:t>
                                </w:r>
                              </w:hyperlink>
                            </w:p>
                          </w:tc>
                        </w:tr>
                        <w:tr w:rsidR="00FF7627" w:rsidRPr="00FF7627">
                          <w:trPr>
                            <w:tblCellSpacing w:w="0" w:type="dxa"/>
                          </w:trPr>
                          <w:tc>
                            <w:tcPr>
                              <w:tcW w:w="0" w:type="auto"/>
                              <w:vAlign w:val="center"/>
                              <w:hideMark/>
                            </w:tcPr>
                            <w:p w:rsidR="00FF7627" w:rsidRPr="00FF7627" w:rsidRDefault="00FF7627" w:rsidP="00FF762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 cy="45720"/>
                                    <wp:effectExtent l="19050" t="0" r="0" b="0"/>
                                    <wp:docPr id="32" name="Picture 32" descr="http://pcquest.ciol.com/images04/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cquest.ciol.com/images04/bullet.gif"/>
                                            <pic:cNvPicPr>
                                              <a:picLocks noChangeAspect="1" noChangeArrowheads="1"/>
                                            </pic:cNvPicPr>
                                          </pic:nvPicPr>
                                          <pic:blipFill>
                                            <a:blip r:embed="rId94"/>
                                            <a:srcRect/>
                                            <a:stretch>
                                              <a:fillRect/>
                                            </a:stretch>
                                          </pic:blipFill>
                                          <pic:spPr bwMode="auto">
                                            <a:xfrm>
                                              <a:off x="0" y="0"/>
                                              <a:ext cx="45720" cy="45720"/>
                                            </a:xfrm>
                                            <a:prstGeom prst="rect">
                                              <a:avLst/>
                                            </a:prstGeom>
                                            <a:noFill/>
                                            <a:ln w="9525">
                                              <a:noFill/>
                                              <a:miter lim="800000"/>
                                              <a:headEnd/>
                                              <a:tailEnd/>
                                            </a:ln>
                                          </pic:spPr>
                                        </pic:pic>
                                      </a:graphicData>
                                    </a:graphic>
                                  </wp:inline>
                                </w:drawing>
                              </w:r>
                            </w:p>
                          </w:tc>
                          <w:tc>
                            <w:tcPr>
                              <w:tcW w:w="0" w:type="auto"/>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hyperlink r:id="rId96" w:history="1">
                                <w:r w:rsidRPr="00FF7627">
                                  <w:rPr>
                                    <w:rFonts w:ascii="Times New Roman" w:eastAsia="Times New Roman" w:hAnsi="Times New Roman" w:cs="Times New Roman"/>
                                    <w:color w:val="0000FF"/>
                                    <w:sz w:val="24"/>
                                    <w:szCs w:val="24"/>
                                    <w:u w:val="single"/>
                                  </w:rPr>
                                  <w:t>New Technologies in Video Conferencing</w:t>
                                </w:r>
                              </w:hyperlink>
                            </w:p>
                          </w:tc>
                        </w:tr>
                        <w:tr w:rsidR="00FF7627" w:rsidRPr="00FF7627">
                          <w:trPr>
                            <w:tblCellSpacing w:w="0" w:type="dxa"/>
                          </w:trPr>
                          <w:tc>
                            <w:tcPr>
                              <w:tcW w:w="0" w:type="auto"/>
                              <w:vAlign w:val="center"/>
                              <w:hideMark/>
                            </w:tcPr>
                            <w:p w:rsidR="00FF7627" w:rsidRPr="00FF7627" w:rsidRDefault="00FF7627" w:rsidP="00FF762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 cy="45720"/>
                                    <wp:effectExtent l="19050" t="0" r="0" b="0"/>
                                    <wp:docPr id="33" name="Picture 33" descr="http://pcquest.ciol.com/images04/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cquest.ciol.com/images04/bullet.gif"/>
                                            <pic:cNvPicPr>
                                              <a:picLocks noChangeAspect="1" noChangeArrowheads="1"/>
                                            </pic:cNvPicPr>
                                          </pic:nvPicPr>
                                          <pic:blipFill>
                                            <a:blip r:embed="rId94"/>
                                            <a:srcRect/>
                                            <a:stretch>
                                              <a:fillRect/>
                                            </a:stretch>
                                          </pic:blipFill>
                                          <pic:spPr bwMode="auto">
                                            <a:xfrm>
                                              <a:off x="0" y="0"/>
                                              <a:ext cx="45720" cy="45720"/>
                                            </a:xfrm>
                                            <a:prstGeom prst="rect">
                                              <a:avLst/>
                                            </a:prstGeom>
                                            <a:noFill/>
                                            <a:ln w="9525">
                                              <a:noFill/>
                                              <a:miter lim="800000"/>
                                              <a:headEnd/>
                                              <a:tailEnd/>
                                            </a:ln>
                                          </pic:spPr>
                                        </pic:pic>
                                      </a:graphicData>
                                    </a:graphic>
                                  </wp:inline>
                                </w:drawing>
                              </w:r>
                            </w:p>
                          </w:tc>
                          <w:tc>
                            <w:tcPr>
                              <w:tcW w:w="0" w:type="auto"/>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hyperlink r:id="rId97" w:history="1">
                                <w:r w:rsidRPr="00FF7627">
                                  <w:rPr>
                                    <w:rFonts w:ascii="Times New Roman" w:eastAsia="Times New Roman" w:hAnsi="Times New Roman" w:cs="Times New Roman"/>
                                    <w:color w:val="0000FF"/>
                                    <w:sz w:val="24"/>
                                    <w:szCs w:val="24"/>
                                    <w:u w:val="single"/>
                                  </w:rPr>
                                  <w:t>Getting to the 'Core' of Processors</w:t>
                                </w:r>
                              </w:hyperlink>
                            </w:p>
                          </w:tc>
                        </w:tr>
                        <w:tr w:rsidR="00FF7627" w:rsidRPr="00FF7627">
                          <w:trPr>
                            <w:tblCellSpacing w:w="0" w:type="dxa"/>
                          </w:trPr>
                          <w:tc>
                            <w:tcPr>
                              <w:tcW w:w="0" w:type="auto"/>
                              <w:vAlign w:val="center"/>
                              <w:hideMark/>
                            </w:tcPr>
                            <w:p w:rsidR="00FF7627" w:rsidRPr="00FF7627" w:rsidRDefault="00FF7627" w:rsidP="00FF762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 cy="45720"/>
                                    <wp:effectExtent l="19050" t="0" r="0" b="0"/>
                                    <wp:docPr id="34" name="Picture 34" descr="http://pcquest.ciol.com/images04/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cquest.ciol.com/images04/bullet.gif"/>
                                            <pic:cNvPicPr>
                                              <a:picLocks noChangeAspect="1" noChangeArrowheads="1"/>
                                            </pic:cNvPicPr>
                                          </pic:nvPicPr>
                                          <pic:blipFill>
                                            <a:blip r:embed="rId94"/>
                                            <a:srcRect/>
                                            <a:stretch>
                                              <a:fillRect/>
                                            </a:stretch>
                                          </pic:blipFill>
                                          <pic:spPr bwMode="auto">
                                            <a:xfrm>
                                              <a:off x="0" y="0"/>
                                              <a:ext cx="45720" cy="45720"/>
                                            </a:xfrm>
                                            <a:prstGeom prst="rect">
                                              <a:avLst/>
                                            </a:prstGeom>
                                            <a:noFill/>
                                            <a:ln w="9525">
                                              <a:noFill/>
                                              <a:miter lim="800000"/>
                                              <a:headEnd/>
                                              <a:tailEnd/>
                                            </a:ln>
                                          </pic:spPr>
                                        </pic:pic>
                                      </a:graphicData>
                                    </a:graphic>
                                  </wp:inline>
                                </w:drawing>
                              </w:r>
                            </w:p>
                          </w:tc>
                          <w:tc>
                            <w:tcPr>
                              <w:tcW w:w="0" w:type="auto"/>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hyperlink r:id="rId98" w:history="1">
                                <w:r w:rsidRPr="00FF7627">
                                  <w:rPr>
                                    <w:rFonts w:ascii="Times New Roman" w:eastAsia="Times New Roman" w:hAnsi="Times New Roman" w:cs="Times New Roman"/>
                                    <w:color w:val="0000FF"/>
                                    <w:sz w:val="24"/>
                                    <w:szCs w:val="24"/>
                                    <w:u w:val="single"/>
                                  </w:rPr>
                                  <w:t>Making of a System-on-Chip</w:t>
                                </w:r>
                              </w:hyperlink>
                            </w:p>
                          </w:tc>
                        </w:tr>
                      </w:tbl>
                      <w:p w:rsidR="00FF7627" w:rsidRPr="00FF7627" w:rsidRDefault="00FF7627" w:rsidP="00FF7627">
                        <w:pPr>
                          <w:spacing w:after="0" w:line="240" w:lineRule="auto"/>
                          <w:rPr>
                            <w:rFonts w:ascii="Times New Roman" w:eastAsia="Times New Roman" w:hAnsi="Times New Roman" w:cs="Times New Roman"/>
                            <w:sz w:val="24"/>
                            <w:szCs w:val="24"/>
                          </w:rPr>
                        </w:pPr>
                      </w:p>
                    </w:tc>
                  </w:tr>
                </w:tbl>
                <w:p w:rsidR="00FF7627" w:rsidRPr="00FF7627" w:rsidRDefault="00FF7627" w:rsidP="00FF7627">
                  <w:pPr>
                    <w:spacing w:after="0" w:line="240" w:lineRule="auto"/>
                    <w:rPr>
                      <w:rFonts w:ascii="Times New Roman" w:eastAsia="Times New Roman" w:hAnsi="Times New Roman" w:cs="Times New Roman"/>
                      <w:sz w:val="24"/>
                      <w:szCs w:val="24"/>
                    </w:rPr>
                  </w:pPr>
                </w:p>
              </w:tc>
              <w:tc>
                <w:tcPr>
                  <w:tcW w:w="1800" w:type="dxa"/>
                  <w:shd w:val="clear" w:color="auto" w:fill="FFFFFF"/>
                  <w:hideMark/>
                </w:tcPr>
                <w:tbl>
                  <w:tblPr>
                    <w:tblpPr w:leftFromText="36" w:rightFromText="36" w:vertAnchor="text" w:tblpXSpec="right" w:tblpYSpec="center"/>
                    <w:tblW w:w="4750" w:type="pct"/>
                    <w:tblCellSpacing w:w="0" w:type="dxa"/>
                    <w:shd w:val="clear" w:color="auto" w:fill="FFFFFF"/>
                    <w:tblCellMar>
                      <w:left w:w="0" w:type="dxa"/>
                      <w:right w:w="0" w:type="dxa"/>
                    </w:tblCellMar>
                    <w:tblLook w:val="04A0"/>
                  </w:tblPr>
                  <w:tblGrid>
                    <w:gridCol w:w="2200"/>
                  </w:tblGrid>
                  <w:tr w:rsidR="00FF7627" w:rsidRPr="00FF7627">
                    <w:trPr>
                      <w:tblCellSpacing w:w="0" w:type="dxa"/>
                    </w:trPr>
                    <w:tc>
                      <w:tcPr>
                        <w:tcW w:w="0" w:type="auto"/>
                        <w:shd w:val="clear" w:color="auto" w:fill="FFFFFF"/>
                        <w:hideMark/>
                      </w:tcPr>
                      <w:p w:rsidR="00FF7627" w:rsidRPr="00FF7627" w:rsidRDefault="00FF7627" w:rsidP="00FF7627">
                        <w:pPr>
                          <w:spacing w:after="0" w:line="240" w:lineRule="auto"/>
                          <w:jc w:val="center"/>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lastRenderedPageBreak/>
                          <w:pict/>
                        </w:r>
                      </w:p>
                      <w:p w:rsidR="00FF7627" w:rsidRPr="00FF7627" w:rsidRDefault="00FF7627" w:rsidP="00FF7627">
                        <w:pPr>
                          <w:pBdr>
                            <w:bottom w:val="single" w:sz="6" w:space="1" w:color="auto"/>
                          </w:pBdr>
                          <w:spacing w:after="0" w:line="240" w:lineRule="auto"/>
                          <w:jc w:val="center"/>
                          <w:rPr>
                            <w:rFonts w:ascii="Arial" w:eastAsia="Times New Roman" w:hAnsi="Arial" w:cs="Arial"/>
                            <w:vanish/>
                            <w:sz w:val="16"/>
                            <w:szCs w:val="16"/>
                          </w:rPr>
                        </w:pPr>
                        <w:r w:rsidRPr="00FF7627">
                          <w:rPr>
                            <w:rFonts w:ascii="Arial" w:eastAsia="Times New Roman" w:hAnsi="Arial" w:cs="Arial"/>
                            <w:vanish/>
                            <w:sz w:val="16"/>
                            <w:szCs w:val="16"/>
                          </w:rPr>
                          <w:t>Top of Form</w:t>
                        </w:r>
                      </w:p>
                      <w:tbl>
                        <w:tblPr>
                          <w:tblW w:w="1920" w:type="dxa"/>
                          <w:jc w:val="center"/>
                          <w:tblCellSpacing w:w="0" w:type="dxa"/>
                          <w:tblBorders>
                            <w:top w:val="single" w:sz="4" w:space="0" w:color="999999"/>
                            <w:left w:val="single" w:sz="4" w:space="0" w:color="999999"/>
                            <w:bottom w:val="single" w:sz="4" w:space="0" w:color="999999"/>
                            <w:right w:val="single" w:sz="4" w:space="0" w:color="999999"/>
                          </w:tblBorders>
                          <w:tblCellMar>
                            <w:top w:w="36" w:type="dxa"/>
                            <w:left w:w="36" w:type="dxa"/>
                            <w:bottom w:w="36" w:type="dxa"/>
                            <w:right w:w="36" w:type="dxa"/>
                          </w:tblCellMar>
                          <w:tblLook w:val="04A0"/>
                        </w:tblPr>
                        <w:tblGrid>
                          <w:gridCol w:w="1920"/>
                        </w:tblGrid>
                        <w:tr w:rsidR="00FF7627" w:rsidRPr="00FF7627">
                          <w:trPr>
                            <w:tblCellSpacing w:w="0" w:type="dxa"/>
                            <w:jc w:val="center"/>
                          </w:trPr>
                          <w:tc>
                            <w:tcPr>
                              <w:tcW w:w="1920" w:type="dxa"/>
                              <w:shd w:val="clear" w:color="auto" w:fill="000000"/>
                              <w:vAlign w:val="center"/>
                              <w:hideMark/>
                            </w:tcPr>
                            <w:p w:rsidR="00FF7627" w:rsidRPr="00FF7627" w:rsidRDefault="00FF7627" w:rsidP="00FF7627">
                              <w:pPr>
                                <w:spacing w:after="0" w:line="240" w:lineRule="auto"/>
                                <w:jc w:val="center"/>
                                <w:rPr>
                                  <w:rFonts w:ascii="Arial" w:eastAsia="Times New Roman" w:hAnsi="Arial" w:cs="Arial"/>
                                  <w:color w:val="FFFFFF"/>
                                  <w:sz w:val="14"/>
                                  <w:szCs w:val="14"/>
                                </w:rPr>
                              </w:pPr>
                              <w:r w:rsidRPr="00FF7627">
                                <w:rPr>
                                  <w:rFonts w:ascii="Arial" w:eastAsia="Times New Roman" w:hAnsi="Arial" w:cs="Arial"/>
                                  <w:b/>
                                  <w:bCs/>
                                  <w:color w:val="FFFFFF"/>
                                  <w:sz w:val="14"/>
                                  <w:szCs w:val="14"/>
                                </w:rPr>
                                <w:t>Subscribe to our Newsletter</w:t>
                              </w:r>
                            </w:p>
                          </w:tc>
                        </w:tr>
                        <w:tr w:rsidR="00FF7627" w:rsidRPr="00FF7627">
                          <w:trPr>
                            <w:tblCellSpacing w:w="0" w:type="dxa"/>
                            <w:jc w:val="center"/>
                          </w:trPr>
                          <w:tc>
                            <w:tcPr>
                              <w:tcW w:w="0" w:type="auto"/>
                              <w:shd w:val="clear" w:color="auto" w:fill="F4F4F4"/>
                              <w:tcMar>
                                <w:top w:w="36" w:type="dxa"/>
                                <w:left w:w="60" w:type="dxa"/>
                                <w:bottom w:w="36" w:type="dxa"/>
                                <w:right w:w="36" w:type="dxa"/>
                              </w:tcMar>
                              <w:vAlign w:val="center"/>
                              <w:hideMark/>
                            </w:tcPr>
                            <w:p w:rsidR="00FF7627" w:rsidRPr="00FF7627" w:rsidRDefault="00FF7627" w:rsidP="00FF7627">
                              <w:pPr>
                                <w:spacing w:after="0" w:line="240" w:lineRule="auto"/>
                                <w:rPr>
                                  <w:rFonts w:ascii="Arial" w:eastAsia="Times New Roman" w:hAnsi="Arial" w:cs="Arial"/>
                                  <w:sz w:val="13"/>
                                  <w:szCs w:val="13"/>
                                </w:rPr>
                              </w:pPr>
                              <w:r w:rsidRPr="00FF7627">
                                <w:rPr>
                                  <w:rFonts w:ascii="Arial" w:eastAsia="Times New Roman" w:hAnsi="Arial" w:cs="Arial"/>
                                  <w:sz w:val="13"/>
                                  <w:szCs w:val="13"/>
                                </w:rPr>
                                <w:t>Name:</w:t>
                              </w:r>
                              <w:r w:rsidRPr="00FF7627">
                                <w:rPr>
                                  <w:rFonts w:ascii="Arial" w:eastAsia="Times New Roman" w:hAnsi="Arial" w:cs="Arial"/>
                                  <w:sz w:val="13"/>
                                  <w:szCs w:val="13"/>
                                </w:rPr>
                                <w:br/>
                              </w:r>
                              <w:r w:rsidRPr="00FF7627">
                                <w:rPr>
                                  <w:rFonts w:ascii="Arial" w:eastAsia="Times New Roman" w:hAnsi="Arial" w:cs="Arial"/>
                                  <w:sz w:val="13"/>
                                  <w:szCs w:val="13"/>
                                </w:rPr>
                                <w:object w:dxaOrig="300" w:dyaOrig="225">
                                  <v:shape id="_x0000_i1185" type="#_x0000_t75" style="width:84pt;height:18pt" o:ole="">
                                    <v:imagedata r:id="rId99" o:title=""/>
                                  </v:shape>
                                  <w:control r:id="rId100" w:name="DefaultOcxName14" w:shapeid="_x0000_i1185"/>
                                </w:object>
                              </w:r>
                            </w:p>
                          </w:tc>
                        </w:tr>
                        <w:tr w:rsidR="00FF7627" w:rsidRPr="00FF7627">
                          <w:trPr>
                            <w:tblCellSpacing w:w="0" w:type="dxa"/>
                            <w:jc w:val="center"/>
                          </w:trPr>
                          <w:tc>
                            <w:tcPr>
                              <w:tcW w:w="0" w:type="auto"/>
                              <w:shd w:val="clear" w:color="auto" w:fill="F4F4F4"/>
                              <w:tcMar>
                                <w:top w:w="36" w:type="dxa"/>
                                <w:left w:w="60" w:type="dxa"/>
                                <w:bottom w:w="36" w:type="dxa"/>
                                <w:right w:w="36" w:type="dxa"/>
                              </w:tcMar>
                              <w:vAlign w:val="center"/>
                              <w:hideMark/>
                            </w:tcPr>
                            <w:p w:rsidR="00FF7627" w:rsidRPr="00FF7627" w:rsidRDefault="00FF7627" w:rsidP="00FF7627">
                              <w:pPr>
                                <w:spacing w:after="0" w:line="240" w:lineRule="auto"/>
                                <w:rPr>
                                  <w:rFonts w:ascii="Arial" w:eastAsia="Times New Roman" w:hAnsi="Arial" w:cs="Arial"/>
                                  <w:sz w:val="13"/>
                                  <w:szCs w:val="13"/>
                                </w:rPr>
                              </w:pPr>
                              <w:r w:rsidRPr="00FF7627">
                                <w:rPr>
                                  <w:rFonts w:ascii="Arial" w:eastAsia="Times New Roman" w:hAnsi="Arial" w:cs="Arial"/>
                                  <w:sz w:val="13"/>
                                  <w:szCs w:val="13"/>
                                </w:rPr>
                                <w:t>Email Address:</w:t>
                              </w:r>
                              <w:r w:rsidRPr="00FF7627">
                                <w:rPr>
                                  <w:rFonts w:ascii="Arial" w:eastAsia="Times New Roman" w:hAnsi="Arial" w:cs="Arial"/>
                                  <w:sz w:val="13"/>
                                  <w:szCs w:val="13"/>
                                </w:rPr>
                                <w:br/>
                              </w:r>
                              <w:r w:rsidRPr="00FF7627">
                                <w:rPr>
                                  <w:rFonts w:ascii="Arial" w:eastAsia="Times New Roman" w:hAnsi="Arial" w:cs="Arial"/>
                                  <w:sz w:val="13"/>
                                  <w:szCs w:val="13"/>
                                </w:rPr>
                                <w:object w:dxaOrig="300" w:dyaOrig="225">
                                  <v:shape id="_x0000_i1184" type="#_x0000_t75" style="width:84pt;height:18pt" o:ole="">
                                    <v:imagedata r:id="rId99" o:title=""/>
                                  </v:shape>
                                  <w:control r:id="rId101" w:name="DefaultOcxName15" w:shapeid="_x0000_i1184"/>
                                </w:object>
                              </w:r>
                            </w:p>
                          </w:tc>
                        </w:tr>
                        <w:tr w:rsidR="00FF7627" w:rsidRPr="00FF7627">
                          <w:trPr>
                            <w:tblCellSpacing w:w="0" w:type="dxa"/>
                            <w:jc w:val="center"/>
                          </w:trPr>
                          <w:tc>
                            <w:tcPr>
                              <w:tcW w:w="0" w:type="auto"/>
                              <w:shd w:val="clear" w:color="auto" w:fill="F4F4F4"/>
                              <w:vAlign w:val="center"/>
                              <w:hideMark/>
                            </w:tcPr>
                            <w:p w:rsidR="00FF7627" w:rsidRPr="00FF7627" w:rsidRDefault="00FF7627" w:rsidP="00FF7627">
                              <w:pPr>
                                <w:spacing w:after="0" w:line="240" w:lineRule="auto"/>
                                <w:jc w:val="center"/>
                                <w:rPr>
                                  <w:rFonts w:ascii="Arial" w:eastAsia="Times New Roman" w:hAnsi="Arial" w:cs="Arial"/>
                                  <w:sz w:val="13"/>
                                  <w:szCs w:val="13"/>
                                </w:rPr>
                              </w:pPr>
                              <w:r w:rsidRPr="00FF7627">
                                <w:rPr>
                                  <w:rFonts w:ascii="Arial" w:eastAsia="Times New Roman" w:hAnsi="Arial" w:cs="Arial"/>
                                  <w:sz w:val="13"/>
                                  <w:szCs w:val="13"/>
                                </w:rPr>
                                <w:object w:dxaOrig="300" w:dyaOrig="225">
                                  <v:shape id="_x0000_i1183" type="#_x0000_t75" style="width:46.2pt;height:20.4pt" o:ole="">
                                    <v:imagedata r:id="rId102" o:title=""/>
                                  </v:shape>
                                  <w:control r:id="rId103" w:name="DefaultOcxName16" w:shapeid="_x0000_i1183"/>
                                </w:object>
                              </w:r>
                            </w:p>
                          </w:tc>
                        </w:tr>
                      </w:tbl>
                      <w:p w:rsidR="00FF7627" w:rsidRPr="00FF7627" w:rsidRDefault="00FF7627" w:rsidP="00FF7627">
                        <w:pPr>
                          <w:spacing w:after="0" w:line="240" w:lineRule="auto"/>
                          <w:jc w:val="center"/>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object w:dxaOrig="300" w:dyaOrig="225">
                            <v:shape id="_x0000_i1182" type="#_x0000_t75" style="width:1in;height:18pt" o:ole="">
                              <v:imagedata r:id="rId104" o:title=""/>
                            </v:shape>
                            <w:control r:id="rId105" w:name="DefaultOcxName17" w:shapeid="_x0000_i1182"/>
                          </w:object>
                        </w:r>
                        <w:r w:rsidRPr="00FF7627">
                          <w:rPr>
                            <w:rFonts w:ascii="Times New Roman" w:eastAsia="Times New Roman" w:hAnsi="Times New Roman" w:cs="Times New Roman"/>
                            <w:sz w:val="24"/>
                            <w:szCs w:val="24"/>
                          </w:rPr>
                          <w:object w:dxaOrig="300" w:dyaOrig="225">
                            <v:shape id="_x0000_i1181" type="#_x0000_t75" style="width:1in;height:18pt" o:ole="">
                              <v:imagedata r:id="rId106" o:title=""/>
                            </v:shape>
                            <w:control r:id="rId107" w:name="DefaultOcxName18" w:shapeid="_x0000_i1181"/>
                          </w:object>
                        </w:r>
                        <w:r w:rsidRPr="00FF7627">
                          <w:rPr>
                            <w:rFonts w:ascii="Times New Roman" w:eastAsia="Times New Roman" w:hAnsi="Times New Roman" w:cs="Times New Roman"/>
                            <w:sz w:val="24"/>
                            <w:szCs w:val="24"/>
                          </w:rPr>
                          <w:object w:dxaOrig="300" w:dyaOrig="225">
                            <v:shape id="_x0000_i1180" type="#_x0000_t75" style="width:1in;height:18pt" o:ole="">
                              <v:imagedata r:id="rId108" o:title=""/>
                            </v:shape>
                            <w:control r:id="rId109" w:name="DefaultOcxName19" w:shapeid="_x0000_i1180"/>
                          </w:object>
                        </w:r>
                        <w:r w:rsidRPr="00FF7627">
                          <w:rPr>
                            <w:rFonts w:ascii="Times New Roman" w:eastAsia="Times New Roman" w:hAnsi="Times New Roman" w:cs="Times New Roman"/>
                            <w:sz w:val="24"/>
                            <w:szCs w:val="24"/>
                          </w:rPr>
                          <w:object w:dxaOrig="300" w:dyaOrig="225">
                            <v:shape id="_x0000_i1179" type="#_x0000_t75" style="width:1in;height:18pt" o:ole="">
                              <v:imagedata r:id="rId110" o:title=""/>
                            </v:shape>
                            <w:control r:id="rId111" w:name="DefaultOcxName20" w:shapeid="_x0000_i1179"/>
                          </w:object>
                        </w:r>
                        <w:r w:rsidRPr="00FF7627">
                          <w:rPr>
                            <w:rFonts w:ascii="Times New Roman" w:eastAsia="Times New Roman" w:hAnsi="Times New Roman" w:cs="Times New Roman"/>
                            <w:sz w:val="24"/>
                            <w:szCs w:val="24"/>
                          </w:rPr>
                          <w:object w:dxaOrig="300" w:dyaOrig="225">
                            <v:shape id="_x0000_i1178" type="#_x0000_t75" style="width:1in;height:18pt" o:ole="">
                              <v:imagedata r:id="rId112" o:title=""/>
                            </v:shape>
                            <w:control r:id="rId113" w:name="DefaultOcxName21" w:shapeid="_x0000_i1178"/>
                          </w:object>
                        </w:r>
                        <w:r w:rsidRPr="00FF7627">
                          <w:rPr>
                            <w:rFonts w:ascii="Times New Roman" w:eastAsia="Times New Roman" w:hAnsi="Times New Roman" w:cs="Times New Roman"/>
                            <w:sz w:val="24"/>
                            <w:szCs w:val="24"/>
                          </w:rPr>
                          <w:object w:dxaOrig="300" w:dyaOrig="225">
                            <v:shape id="_x0000_i1177" type="#_x0000_t75" style="width:1in;height:18pt" o:ole="">
                              <v:imagedata r:id="rId114" o:title=""/>
                            </v:shape>
                            <w:control r:id="rId115" w:name="DefaultOcxName22" w:shapeid="_x0000_i1177"/>
                          </w:object>
                        </w:r>
                        <w:r w:rsidRPr="00FF7627">
                          <w:rPr>
                            <w:rFonts w:ascii="Times New Roman" w:eastAsia="Times New Roman" w:hAnsi="Times New Roman" w:cs="Times New Roman"/>
                            <w:sz w:val="24"/>
                            <w:szCs w:val="24"/>
                          </w:rPr>
                          <w:object w:dxaOrig="300" w:dyaOrig="225">
                            <v:shape id="_x0000_i1176" type="#_x0000_t75" style="width:1in;height:18pt" o:ole="">
                              <v:imagedata r:id="rId116" o:title=""/>
                            </v:shape>
                            <w:control r:id="rId117" w:name="DefaultOcxName23" w:shapeid="_x0000_i1176"/>
                          </w:object>
                        </w:r>
                        <w:r w:rsidRPr="00FF7627">
                          <w:rPr>
                            <w:rFonts w:ascii="Times New Roman" w:eastAsia="Times New Roman" w:hAnsi="Times New Roman" w:cs="Times New Roman"/>
                            <w:sz w:val="24"/>
                            <w:szCs w:val="24"/>
                          </w:rPr>
                          <w:object w:dxaOrig="300" w:dyaOrig="225">
                            <v:shape id="_x0000_i1175" type="#_x0000_t75" style="width:1in;height:18pt" o:ole="">
                              <v:imagedata r:id="rId118" o:title=""/>
                            </v:shape>
                            <w:control r:id="rId119" w:name="DefaultOcxName24" w:shapeid="_x0000_i1175"/>
                          </w:object>
                        </w:r>
                      </w:p>
                      <w:p w:rsidR="00FF7627" w:rsidRPr="00FF7627" w:rsidRDefault="00FF7627" w:rsidP="00FF7627">
                        <w:pPr>
                          <w:pBdr>
                            <w:top w:val="single" w:sz="6" w:space="1" w:color="auto"/>
                          </w:pBdr>
                          <w:spacing w:after="0" w:line="240" w:lineRule="auto"/>
                          <w:jc w:val="center"/>
                          <w:rPr>
                            <w:rFonts w:ascii="Arial" w:eastAsia="Times New Roman" w:hAnsi="Arial" w:cs="Arial"/>
                            <w:vanish/>
                            <w:sz w:val="16"/>
                            <w:szCs w:val="16"/>
                          </w:rPr>
                        </w:pPr>
                        <w:r w:rsidRPr="00FF7627">
                          <w:rPr>
                            <w:rFonts w:ascii="Arial" w:eastAsia="Times New Roman" w:hAnsi="Arial" w:cs="Arial"/>
                            <w:vanish/>
                            <w:sz w:val="16"/>
                            <w:szCs w:val="16"/>
                          </w:rPr>
                          <w:t>Bottom of Form</w:t>
                        </w:r>
                      </w:p>
                      <w:p w:rsidR="00FF7627" w:rsidRPr="00FF7627" w:rsidRDefault="00FF7627" w:rsidP="00FF762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88720" cy="1493520"/>
                              <wp:effectExtent l="19050" t="0" r="0" b="0"/>
                              <wp:docPr id="36" name="Picture 36" descr="http://pcquest.ciol.com/images04/PCQ_P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cquest.ciol.com/images04/PCQ_Pad1.jpg"/>
                                      <pic:cNvPicPr>
                                        <a:picLocks noChangeAspect="1" noChangeArrowheads="1"/>
                                      </pic:cNvPicPr>
                                    </pic:nvPicPr>
                                    <pic:blipFill>
                                      <a:blip r:embed="rId120"/>
                                      <a:srcRect/>
                                      <a:stretch>
                                        <a:fillRect/>
                                      </a:stretch>
                                    </pic:blipFill>
                                    <pic:spPr bwMode="auto">
                                      <a:xfrm>
                                        <a:off x="0" y="0"/>
                                        <a:ext cx="1188720" cy="1493520"/>
                                      </a:xfrm>
                                      <a:prstGeom prst="rect">
                                        <a:avLst/>
                                      </a:prstGeom>
                                      <a:noFill/>
                                      <a:ln w="9525">
                                        <a:noFill/>
                                        <a:miter lim="800000"/>
                                        <a:headEnd/>
                                        <a:tailEnd/>
                                      </a:ln>
                                    </pic:spPr>
                                  </pic:pic>
                                </a:graphicData>
                              </a:graphic>
                            </wp:inline>
                          </w:drawing>
                        </w:r>
                      </w:p>
                      <w:p w:rsidR="00FF7627" w:rsidRPr="00FF7627" w:rsidRDefault="00FF7627" w:rsidP="00FF7627">
                        <w:pPr>
                          <w:spacing w:after="100" w:afterAutospacing="1" w:line="240" w:lineRule="auto"/>
                          <w:rPr>
                            <w:rFonts w:ascii="Times New Roman" w:eastAsia="Times New Roman" w:hAnsi="Times New Roman" w:cs="Times New Roman"/>
                            <w:b/>
                            <w:bCs/>
                            <w:sz w:val="17"/>
                            <w:szCs w:val="17"/>
                          </w:rPr>
                        </w:pPr>
                        <w:r w:rsidRPr="00FF7627">
                          <w:rPr>
                            <w:rFonts w:ascii="Times New Roman" w:eastAsia="Times New Roman" w:hAnsi="Times New Roman" w:cs="Times New Roman"/>
                            <w:b/>
                            <w:bCs/>
                            <w:sz w:val="17"/>
                            <w:szCs w:val="17"/>
                          </w:rPr>
                          <w:t xml:space="preserve">Subscribe to the Digital edition of </w:t>
                        </w:r>
                        <w:proofErr w:type="spellStart"/>
                        <w:r w:rsidRPr="00FF7627">
                          <w:rPr>
                            <w:rFonts w:ascii="Times New Roman" w:eastAsia="Times New Roman" w:hAnsi="Times New Roman" w:cs="Times New Roman"/>
                            <w:b/>
                            <w:bCs/>
                            <w:sz w:val="17"/>
                            <w:szCs w:val="17"/>
                          </w:rPr>
                          <w:t>PCQuest</w:t>
                        </w:r>
                        <w:proofErr w:type="spellEnd"/>
                        <w:r w:rsidRPr="00FF7627">
                          <w:rPr>
                            <w:rFonts w:ascii="Times New Roman" w:eastAsia="Times New Roman" w:hAnsi="Times New Roman" w:cs="Times New Roman"/>
                            <w:b/>
                            <w:bCs/>
                            <w:sz w:val="17"/>
                            <w:szCs w:val="17"/>
                          </w:rPr>
                          <w:br/>
                        </w:r>
                        <w:hyperlink r:id="rId121" w:tgtFrame="_blank" w:history="1">
                          <w:r w:rsidRPr="00FF7627">
                            <w:rPr>
                              <w:rFonts w:ascii="Times New Roman" w:eastAsia="Times New Roman" w:hAnsi="Times New Roman" w:cs="Times New Roman"/>
                              <w:b/>
                              <w:bCs/>
                              <w:color w:val="0000FF"/>
                              <w:sz w:val="17"/>
                            </w:rPr>
                            <w:t xml:space="preserve">On </w:t>
                          </w:r>
                          <w:proofErr w:type="spellStart"/>
                          <w:r w:rsidRPr="00FF7627">
                            <w:rPr>
                              <w:rFonts w:ascii="Times New Roman" w:eastAsia="Times New Roman" w:hAnsi="Times New Roman" w:cs="Times New Roman"/>
                              <w:b/>
                              <w:bCs/>
                              <w:color w:val="0000FF"/>
                              <w:sz w:val="17"/>
                            </w:rPr>
                            <w:t>Zinio</w:t>
                          </w:r>
                          <w:proofErr w:type="spellEnd"/>
                        </w:hyperlink>
                        <w:r w:rsidRPr="00FF7627">
                          <w:rPr>
                            <w:rFonts w:ascii="Times New Roman" w:eastAsia="Times New Roman" w:hAnsi="Times New Roman" w:cs="Times New Roman"/>
                            <w:b/>
                            <w:bCs/>
                            <w:sz w:val="17"/>
                            <w:szCs w:val="17"/>
                          </w:rPr>
                          <w:t xml:space="preserve"> | </w:t>
                        </w:r>
                        <w:hyperlink r:id="rId122" w:tgtFrame="_blank" w:history="1">
                          <w:r w:rsidRPr="00FF7627">
                            <w:rPr>
                              <w:rFonts w:ascii="Times New Roman" w:eastAsia="Times New Roman" w:hAnsi="Times New Roman" w:cs="Times New Roman"/>
                              <w:b/>
                              <w:bCs/>
                              <w:color w:val="0000FF"/>
                              <w:sz w:val="17"/>
                            </w:rPr>
                            <w:t xml:space="preserve">On </w:t>
                          </w:r>
                          <w:proofErr w:type="spellStart"/>
                          <w:r w:rsidRPr="00FF7627">
                            <w:rPr>
                              <w:rFonts w:ascii="Times New Roman" w:eastAsia="Times New Roman" w:hAnsi="Times New Roman" w:cs="Times New Roman"/>
                              <w:b/>
                              <w:bCs/>
                              <w:color w:val="0000FF"/>
                              <w:sz w:val="17"/>
                            </w:rPr>
                            <w:t>Magzter</w:t>
                          </w:r>
                          <w:proofErr w:type="spellEnd"/>
                        </w:hyperlink>
                      </w:p>
                      <w:p w:rsidR="00FF7627" w:rsidRPr="00FF7627" w:rsidRDefault="00FF7627" w:rsidP="00FF7627">
                        <w:pPr>
                          <w:spacing w:after="0" w:line="240" w:lineRule="auto"/>
                          <w:jc w:val="center"/>
                          <w:rPr>
                            <w:rFonts w:ascii="Times New Roman" w:eastAsia="Times New Roman" w:hAnsi="Times New Roman" w:cs="Times New Roman"/>
                            <w:sz w:val="24"/>
                            <w:szCs w:val="24"/>
                          </w:rPr>
                        </w:pPr>
                        <w:r w:rsidRPr="00FF7627">
                          <w:rPr>
                            <w:rFonts w:ascii="Times New Roman" w:eastAsia="Times New Roman" w:hAnsi="Times New Roman" w:cs="Times New Roman"/>
                            <w:b/>
                            <w:bCs/>
                            <w:sz w:val="17"/>
                            <w:szCs w:val="17"/>
                          </w:rPr>
                          <w:pict/>
                        </w:r>
                      </w:p>
                      <w:p w:rsidR="00FF7627" w:rsidRPr="00FF7627" w:rsidRDefault="00FF7627" w:rsidP="00FF7627">
                        <w:pPr>
                          <w:spacing w:after="0" w:line="240" w:lineRule="auto"/>
                          <w:jc w:val="center"/>
                          <w:rPr>
                            <w:rFonts w:ascii="Times New Roman" w:eastAsia="Times New Roman" w:hAnsi="Times New Roman" w:cs="Times New Roman"/>
                            <w:sz w:val="24"/>
                            <w:szCs w:val="24"/>
                          </w:rPr>
                        </w:pPr>
                      </w:p>
                      <w:p w:rsidR="00FF7627" w:rsidRPr="00FF7627" w:rsidRDefault="00FF7627" w:rsidP="00FF7627">
                        <w:pPr>
                          <w:spacing w:after="0" w:line="240" w:lineRule="auto"/>
                          <w:jc w:val="center"/>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lastRenderedPageBreak/>
                          <w:drawing>
                            <wp:inline distT="0" distB="0" distL="0" distR="0">
                              <wp:extent cx="1524000" cy="480060"/>
                              <wp:effectExtent l="19050" t="0" r="0" b="0"/>
                              <wp:docPr id="38" name="Picture 38" descr="PCQuest Fourm">
                                <a:hlinkClick xmlns:a="http://schemas.openxmlformats.org/drawingml/2006/main" r:id="rId1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CQuest Fourm">
                                        <a:hlinkClick r:id="rId123" tgtFrame="&quot;_blank&quot;"/>
                                      </pic:cNvPr>
                                      <pic:cNvPicPr>
                                        <a:picLocks noChangeAspect="1" noChangeArrowheads="1"/>
                                      </pic:cNvPicPr>
                                    </pic:nvPicPr>
                                    <pic:blipFill>
                                      <a:blip r:embed="rId124"/>
                                      <a:srcRect/>
                                      <a:stretch>
                                        <a:fillRect/>
                                      </a:stretch>
                                    </pic:blipFill>
                                    <pic:spPr bwMode="auto">
                                      <a:xfrm>
                                        <a:off x="0" y="0"/>
                                        <a:ext cx="1524000" cy="480060"/>
                                      </a:xfrm>
                                      <a:prstGeom prst="rect">
                                        <a:avLst/>
                                      </a:prstGeom>
                                      <a:noFill/>
                                      <a:ln w="9525">
                                        <a:noFill/>
                                        <a:miter lim="800000"/>
                                        <a:headEnd/>
                                        <a:tailEnd/>
                                      </a:ln>
                                    </pic:spPr>
                                  </pic:pic>
                                </a:graphicData>
                              </a:graphic>
                            </wp:inline>
                          </w:drawing>
                        </w:r>
                      </w:p>
                      <w:p w:rsidR="00FF7627" w:rsidRPr="00FF7627" w:rsidRDefault="00FF7627" w:rsidP="00FF7627">
                        <w:pPr>
                          <w:spacing w:after="0" w:line="240" w:lineRule="auto"/>
                          <w:jc w:val="center"/>
                          <w:rPr>
                            <w:rFonts w:ascii="Times New Roman" w:eastAsia="Times New Roman" w:hAnsi="Times New Roman" w:cs="Times New Roman"/>
                            <w:sz w:val="24"/>
                            <w:szCs w:val="24"/>
                          </w:rPr>
                        </w:pPr>
                      </w:p>
                    </w:tc>
                  </w:tr>
                  <w:tr w:rsidR="00FF7627" w:rsidRPr="00FF7627">
                    <w:trPr>
                      <w:tblCellSpacing w:w="0" w:type="dxa"/>
                    </w:trPr>
                    <w:tc>
                      <w:tcPr>
                        <w:tcW w:w="0" w:type="auto"/>
                        <w:shd w:val="clear" w:color="auto" w:fill="FFFFFF"/>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lastRenderedPageBreak/>
                          <w:pict>
                            <v:rect id="_x0000_i1063" style="width:444.6pt;height:1.5pt" o:hrpct="950" o:hralign="center" o:hrstd="t" o:hr="t" fillcolor="#a0a0a0" stroked="f"/>
                          </w:pict>
                        </w:r>
                      </w:p>
                      <w:p w:rsidR="00FF7627" w:rsidRPr="00FF7627" w:rsidRDefault="00FF7627" w:rsidP="00FF7627">
                        <w:pPr>
                          <w:spacing w:after="0"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br/>
                        </w:r>
                      </w:p>
                    </w:tc>
                  </w:tr>
                </w:tbl>
                <w:p w:rsidR="00FF7627" w:rsidRPr="00FF7627" w:rsidRDefault="00FF7627" w:rsidP="00FF7627">
                  <w:pPr>
                    <w:spacing w:after="0" w:line="240" w:lineRule="auto"/>
                    <w:jc w:val="center"/>
                    <w:rPr>
                      <w:rFonts w:ascii="Times New Roman" w:eastAsia="Times New Roman" w:hAnsi="Times New Roman" w:cs="Times New Roman"/>
                      <w:sz w:val="24"/>
                      <w:szCs w:val="24"/>
                    </w:rPr>
                  </w:pPr>
                </w:p>
              </w:tc>
            </w:tr>
            <w:tr w:rsidR="00FF7627" w:rsidRPr="00FF7627">
              <w:trPr>
                <w:gridAfter w:val="1"/>
                <w:wAfter w:w="1782" w:type="dxa"/>
                <w:trHeight w:val="276"/>
                <w:tblCellSpacing w:w="6" w:type="dxa"/>
                <w:jc w:val="center"/>
              </w:trPr>
              <w:tc>
                <w:tcPr>
                  <w:tcW w:w="0" w:type="auto"/>
                  <w:vMerge/>
                  <w:shd w:val="clear" w:color="auto" w:fill="D0CCB0"/>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p>
              </w:tc>
            </w:tr>
          </w:tbl>
          <w:p w:rsidR="00FF7627" w:rsidRPr="00FF7627" w:rsidRDefault="00FF7627" w:rsidP="00FF7627">
            <w:pPr>
              <w:spacing w:after="0" w:line="240" w:lineRule="auto"/>
              <w:jc w:val="center"/>
              <w:rPr>
                <w:rFonts w:ascii="Times New Roman" w:eastAsia="Times New Roman" w:hAnsi="Times New Roman" w:cs="Times New Roman"/>
                <w:vanish/>
                <w:sz w:val="24"/>
                <w:szCs w:val="24"/>
              </w:rPr>
            </w:pPr>
          </w:p>
          <w:tbl>
            <w:tblPr>
              <w:tblW w:w="9132" w:type="dxa"/>
              <w:jc w:val="center"/>
              <w:tblCellSpacing w:w="0" w:type="dxa"/>
              <w:tblCellMar>
                <w:left w:w="0" w:type="dxa"/>
                <w:right w:w="0" w:type="dxa"/>
              </w:tblCellMar>
              <w:tblLook w:val="04A0"/>
            </w:tblPr>
            <w:tblGrid>
              <w:gridCol w:w="111"/>
              <w:gridCol w:w="8910"/>
              <w:gridCol w:w="111"/>
            </w:tblGrid>
            <w:tr w:rsidR="00FF7627" w:rsidRPr="00FF7627">
              <w:trPr>
                <w:trHeight w:val="12"/>
                <w:tblCellSpacing w:w="0" w:type="dxa"/>
                <w:jc w:val="center"/>
              </w:trPr>
              <w:tc>
                <w:tcPr>
                  <w:tcW w:w="144" w:type="dxa"/>
                  <w:shd w:val="clear" w:color="auto" w:fill="F0F0E0"/>
                  <w:hideMark/>
                </w:tcPr>
                <w:p w:rsidR="00FF7627" w:rsidRPr="00FF7627" w:rsidRDefault="00FF7627" w:rsidP="00FF7627">
                  <w:pPr>
                    <w:spacing w:after="0" w:line="12" w:lineRule="atLeast"/>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t> </w:t>
                  </w:r>
                </w:p>
              </w:tc>
              <w:tc>
                <w:tcPr>
                  <w:tcW w:w="8952" w:type="dxa"/>
                  <w:shd w:val="clear" w:color="auto" w:fill="F0F0E0"/>
                  <w:hideMark/>
                </w:tcPr>
                <w:p w:rsidR="00FF7627" w:rsidRPr="00FF7627" w:rsidRDefault="00FF7627" w:rsidP="00FF7627">
                  <w:pPr>
                    <w:spacing w:after="0" w:line="240" w:lineRule="auto"/>
                    <w:rPr>
                      <w:rFonts w:ascii="Times New Roman" w:eastAsia="Times New Roman" w:hAnsi="Times New Roman" w:cs="Times New Roman"/>
                      <w:sz w:val="2"/>
                      <w:szCs w:val="24"/>
                    </w:rPr>
                  </w:pPr>
                </w:p>
              </w:tc>
              <w:tc>
                <w:tcPr>
                  <w:tcW w:w="156" w:type="dxa"/>
                  <w:shd w:val="clear" w:color="auto" w:fill="F0F0E0"/>
                  <w:hideMark/>
                </w:tcPr>
                <w:p w:rsidR="00FF7627" w:rsidRPr="00FF7627" w:rsidRDefault="00FF7627" w:rsidP="00FF7627">
                  <w:pPr>
                    <w:spacing w:after="0" w:line="12" w:lineRule="atLeast"/>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t> </w:t>
                  </w:r>
                </w:p>
              </w:tc>
            </w:tr>
            <w:tr w:rsidR="00FF7627" w:rsidRPr="00FF7627">
              <w:trPr>
                <w:trHeight w:val="12"/>
                <w:tblCellSpacing w:w="0" w:type="dxa"/>
                <w:jc w:val="center"/>
              </w:trPr>
              <w:tc>
                <w:tcPr>
                  <w:tcW w:w="144" w:type="dxa"/>
                  <w:shd w:val="clear" w:color="auto" w:fill="F0F0E0"/>
                  <w:hideMark/>
                </w:tcPr>
                <w:p w:rsidR="00FF7627" w:rsidRPr="00FF7627" w:rsidRDefault="00FF7627" w:rsidP="00FF7627">
                  <w:pPr>
                    <w:spacing w:after="0" w:line="12" w:lineRule="atLeast"/>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t> </w:t>
                  </w:r>
                </w:p>
              </w:tc>
              <w:tc>
                <w:tcPr>
                  <w:tcW w:w="8952" w:type="dxa"/>
                  <w:shd w:val="clear" w:color="auto" w:fill="F0F0E0"/>
                  <w:hideMark/>
                </w:tcPr>
                <w:p w:rsidR="00FF7627" w:rsidRPr="00FF7627" w:rsidRDefault="00FF7627" w:rsidP="00FF7627">
                  <w:pPr>
                    <w:spacing w:after="0" w:line="12" w:lineRule="atLeast"/>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pict/>
                  </w:r>
                  <w:r w:rsidRPr="00FF7627">
                    <w:rPr>
                      <w:rFonts w:ascii="Times New Roman" w:eastAsia="Times New Roman" w:hAnsi="Times New Roman" w:cs="Times New Roman"/>
                      <w:sz w:val="24"/>
                      <w:szCs w:val="24"/>
                    </w:rPr>
                    <w:pict/>
                  </w:r>
                </w:p>
              </w:tc>
              <w:tc>
                <w:tcPr>
                  <w:tcW w:w="156" w:type="dxa"/>
                  <w:shd w:val="clear" w:color="auto" w:fill="F0F0E0"/>
                  <w:hideMark/>
                </w:tcPr>
                <w:p w:rsidR="00FF7627" w:rsidRPr="00FF7627" w:rsidRDefault="00FF7627" w:rsidP="00FF7627">
                  <w:pPr>
                    <w:spacing w:after="0" w:line="12" w:lineRule="atLeast"/>
                    <w:rPr>
                      <w:rFonts w:ascii="Times New Roman" w:eastAsia="Times New Roman" w:hAnsi="Times New Roman" w:cs="Times New Roman"/>
                      <w:sz w:val="24"/>
                      <w:szCs w:val="24"/>
                    </w:rPr>
                  </w:pPr>
                  <w:ins w:id="0" w:author="Unknown">
                    <w:r w:rsidRPr="00FF7627">
                      <w:rPr>
                        <w:rFonts w:ascii="Times New Roman" w:eastAsia="Times New Roman" w:hAnsi="Times New Roman" w:cs="Times New Roman"/>
                        <w:sz w:val="24"/>
                        <w:szCs w:val="24"/>
                      </w:rPr>
                      <w:t> </w:t>
                    </w:r>
                  </w:ins>
                </w:p>
              </w:tc>
            </w:tr>
            <w:tr w:rsidR="00FF7627" w:rsidRPr="00FF7627">
              <w:trPr>
                <w:trHeight w:val="12"/>
                <w:tblCellSpacing w:w="0" w:type="dxa"/>
                <w:jc w:val="center"/>
              </w:trPr>
              <w:tc>
                <w:tcPr>
                  <w:tcW w:w="144" w:type="dxa"/>
                  <w:shd w:val="clear" w:color="auto" w:fill="F0F0E0"/>
                  <w:hideMark/>
                </w:tcPr>
                <w:p w:rsidR="00FF7627" w:rsidRPr="00FF7627" w:rsidRDefault="00FF7627" w:rsidP="00FF7627">
                  <w:pPr>
                    <w:spacing w:after="0" w:line="12" w:lineRule="atLeast"/>
                    <w:rPr>
                      <w:ins w:id="1" w:author="Unknown"/>
                      <w:rFonts w:ascii="Times New Roman" w:eastAsia="Times New Roman" w:hAnsi="Times New Roman" w:cs="Times New Roman"/>
                      <w:sz w:val="24"/>
                      <w:szCs w:val="24"/>
                    </w:rPr>
                  </w:pPr>
                  <w:ins w:id="2" w:author="Unknown">
                    <w:r w:rsidRPr="00FF7627">
                      <w:rPr>
                        <w:rFonts w:ascii="Times New Roman" w:eastAsia="Times New Roman" w:hAnsi="Times New Roman" w:cs="Times New Roman"/>
                        <w:sz w:val="24"/>
                        <w:szCs w:val="24"/>
                      </w:rPr>
                      <w:t> </w:t>
                    </w:r>
                  </w:ins>
                </w:p>
              </w:tc>
              <w:tc>
                <w:tcPr>
                  <w:tcW w:w="8952" w:type="dxa"/>
                  <w:shd w:val="clear" w:color="auto" w:fill="F0F0E0"/>
                  <w:hideMark/>
                </w:tcPr>
                <w:p w:rsidR="00FF7627" w:rsidRPr="00FF7627" w:rsidRDefault="00FF7627" w:rsidP="00FF7627">
                  <w:pPr>
                    <w:spacing w:before="100" w:beforeAutospacing="1" w:after="100" w:afterAutospacing="1" w:line="12" w:lineRule="atLeast"/>
                    <w:jc w:val="center"/>
                    <w:rPr>
                      <w:ins w:id="3" w:author="Unknown"/>
                      <w:rFonts w:ascii="Times New Roman" w:eastAsia="Times New Roman" w:hAnsi="Times New Roman" w:cs="Times New Roman"/>
                      <w:sz w:val="24"/>
                      <w:szCs w:val="24"/>
                    </w:rPr>
                  </w:pPr>
                  <w:ins w:id="4" w:author="Unknown">
                    <w:r w:rsidRPr="00FF7627">
                      <w:rPr>
                        <w:rFonts w:ascii="Times New Roman" w:eastAsia="Times New Roman" w:hAnsi="Times New Roman" w:cs="Times New Roman"/>
                        <w:sz w:val="24"/>
                        <w:szCs w:val="24"/>
                      </w:rPr>
                      <w:fldChar w:fldCharType="begin"/>
                    </w:r>
                    <w:r w:rsidRPr="00FF7627">
                      <w:rPr>
                        <w:rFonts w:ascii="Times New Roman" w:eastAsia="Times New Roman" w:hAnsi="Times New Roman" w:cs="Times New Roman"/>
                        <w:sz w:val="24"/>
                        <w:szCs w:val="24"/>
                      </w:rPr>
                      <w:instrText xml:space="preserve"> HYPERLINK "http://www.pcquest.com/content/subscribe1.asp" </w:instrText>
                    </w:r>
                    <w:r w:rsidRPr="00FF7627">
                      <w:rPr>
                        <w:rFonts w:ascii="Times New Roman" w:eastAsia="Times New Roman" w:hAnsi="Times New Roman" w:cs="Times New Roman"/>
                        <w:sz w:val="24"/>
                        <w:szCs w:val="24"/>
                      </w:rPr>
                      <w:fldChar w:fldCharType="separate"/>
                    </w:r>
                    <w:r w:rsidRPr="00FF7627">
                      <w:rPr>
                        <w:rFonts w:ascii="Times New Roman" w:eastAsia="Times New Roman" w:hAnsi="Times New Roman" w:cs="Times New Roman"/>
                        <w:color w:val="0000FF"/>
                        <w:sz w:val="24"/>
                        <w:szCs w:val="24"/>
                        <w:u w:val="single"/>
                      </w:rPr>
                      <w:t>Magazine Subscription</w:t>
                    </w:r>
                    <w:r w:rsidRPr="00FF7627">
                      <w:rPr>
                        <w:rFonts w:ascii="Times New Roman" w:eastAsia="Times New Roman" w:hAnsi="Times New Roman" w:cs="Times New Roman"/>
                        <w:sz w:val="24"/>
                        <w:szCs w:val="24"/>
                      </w:rPr>
                      <w:fldChar w:fldCharType="end"/>
                    </w:r>
                    <w:r w:rsidRPr="00FF7627">
                      <w:rPr>
                        <w:rFonts w:ascii="Times New Roman" w:eastAsia="Times New Roman" w:hAnsi="Times New Roman" w:cs="Times New Roman"/>
                        <w:sz w:val="24"/>
                        <w:szCs w:val="24"/>
                      </w:rPr>
                      <w:t xml:space="preserve"> | </w:t>
                    </w:r>
                    <w:r w:rsidRPr="00FF7627">
                      <w:rPr>
                        <w:rFonts w:ascii="Times New Roman" w:eastAsia="Times New Roman" w:hAnsi="Times New Roman" w:cs="Times New Roman"/>
                        <w:sz w:val="24"/>
                        <w:szCs w:val="24"/>
                      </w:rPr>
                      <w:fldChar w:fldCharType="begin"/>
                    </w:r>
                    <w:r w:rsidRPr="00FF7627">
                      <w:rPr>
                        <w:rFonts w:ascii="Times New Roman" w:eastAsia="Times New Roman" w:hAnsi="Times New Roman" w:cs="Times New Roman"/>
                        <w:sz w:val="24"/>
                        <w:szCs w:val="24"/>
                      </w:rPr>
                      <w:instrText xml:space="preserve"> HYPERLINK "http://pcquest.ciol.com/rqs/" </w:instrText>
                    </w:r>
                    <w:r w:rsidRPr="00FF7627">
                      <w:rPr>
                        <w:rFonts w:ascii="Times New Roman" w:eastAsia="Times New Roman" w:hAnsi="Times New Roman" w:cs="Times New Roman"/>
                        <w:sz w:val="24"/>
                        <w:szCs w:val="24"/>
                      </w:rPr>
                      <w:fldChar w:fldCharType="separate"/>
                    </w:r>
                    <w:r w:rsidRPr="00FF7627">
                      <w:rPr>
                        <w:rFonts w:ascii="Times New Roman" w:eastAsia="Times New Roman" w:hAnsi="Times New Roman" w:cs="Times New Roman"/>
                        <w:color w:val="0000FF"/>
                        <w:sz w:val="24"/>
                        <w:szCs w:val="24"/>
                        <w:u w:val="single"/>
                      </w:rPr>
                      <w:t>RQS</w:t>
                    </w:r>
                    <w:r w:rsidRPr="00FF7627">
                      <w:rPr>
                        <w:rFonts w:ascii="Times New Roman" w:eastAsia="Times New Roman" w:hAnsi="Times New Roman" w:cs="Times New Roman"/>
                        <w:sz w:val="24"/>
                        <w:szCs w:val="24"/>
                      </w:rPr>
                      <w:fldChar w:fldCharType="end"/>
                    </w:r>
                    <w:r w:rsidRPr="00FF7627">
                      <w:rPr>
                        <w:rFonts w:ascii="Times New Roman" w:eastAsia="Times New Roman" w:hAnsi="Times New Roman" w:cs="Times New Roman"/>
                        <w:sz w:val="24"/>
                        <w:szCs w:val="24"/>
                      </w:rPr>
                      <w:t xml:space="preserve"> | </w:t>
                    </w:r>
                    <w:r w:rsidRPr="00FF7627">
                      <w:rPr>
                        <w:rFonts w:ascii="Times New Roman" w:eastAsia="Times New Roman" w:hAnsi="Times New Roman" w:cs="Times New Roman"/>
                        <w:sz w:val="24"/>
                        <w:szCs w:val="24"/>
                      </w:rPr>
                      <w:fldChar w:fldCharType="begin"/>
                    </w:r>
                    <w:r w:rsidRPr="00FF7627">
                      <w:rPr>
                        <w:rFonts w:ascii="Times New Roman" w:eastAsia="Times New Roman" w:hAnsi="Times New Roman" w:cs="Times New Roman"/>
                        <w:sz w:val="24"/>
                        <w:szCs w:val="24"/>
                      </w:rPr>
                      <w:instrText xml:space="preserve"> HYPERLINK "http://pcquest.ciol.com/general/contact.asp" </w:instrText>
                    </w:r>
                    <w:r w:rsidRPr="00FF7627">
                      <w:rPr>
                        <w:rFonts w:ascii="Times New Roman" w:eastAsia="Times New Roman" w:hAnsi="Times New Roman" w:cs="Times New Roman"/>
                        <w:sz w:val="24"/>
                        <w:szCs w:val="24"/>
                      </w:rPr>
                      <w:fldChar w:fldCharType="separate"/>
                    </w:r>
                    <w:r w:rsidRPr="00FF7627">
                      <w:rPr>
                        <w:rFonts w:ascii="Times New Roman" w:eastAsia="Times New Roman" w:hAnsi="Times New Roman" w:cs="Times New Roman"/>
                        <w:color w:val="0000FF"/>
                        <w:sz w:val="24"/>
                        <w:szCs w:val="24"/>
                        <w:u w:val="single"/>
                      </w:rPr>
                      <w:t>Contact Us</w:t>
                    </w:r>
                    <w:r w:rsidRPr="00FF7627">
                      <w:rPr>
                        <w:rFonts w:ascii="Times New Roman" w:eastAsia="Times New Roman" w:hAnsi="Times New Roman" w:cs="Times New Roman"/>
                        <w:sz w:val="24"/>
                        <w:szCs w:val="24"/>
                      </w:rPr>
                      <w:fldChar w:fldCharType="end"/>
                    </w:r>
                    <w:r w:rsidRPr="00FF7627">
                      <w:rPr>
                        <w:rFonts w:ascii="Times New Roman" w:eastAsia="Times New Roman" w:hAnsi="Times New Roman" w:cs="Times New Roman"/>
                        <w:sz w:val="24"/>
                        <w:szCs w:val="24"/>
                      </w:rPr>
                      <w:t xml:space="preserve"> | </w:t>
                    </w:r>
                    <w:r w:rsidRPr="00FF7627">
                      <w:rPr>
                        <w:rFonts w:ascii="Times New Roman" w:eastAsia="Times New Roman" w:hAnsi="Times New Roman" w:cs="Times New Roman"/>
                        <w:sz w:val="24"/>
                        <w:szCs w:val="24"/>
                      </w:rPr>
                      <w:fldChar w:fldCharType="begin"/>
                    </w:r>
                    <w:r w:rsidRPr="00FF7627">
                      <w:rPr>
                        <w:rFonts w:ascii="Times New Roman" w:eastAsia="Times New Roman" w:hAnsi="Times New Roman" w:cs="Times New Roman"/>
                        <w:sz w:val="24"/>
                        <w:szCs w:val="24"/>
                      </w:rPr>
                      <w:instrText xml:space="preserve"> HYPERLINK "http://pcquest.ciol.com/general/pcquestteam.asp" </w:instrText>
                    </w:r>
                    <w:r w:rsidRPr="00FF7627">
                      <w:rPr>
                        <w:rFonts w:ascii="Times New Roman" w:eastAsia="Times New Roman" w:hAnsi="Times New Roman" w:cs="Times New Roman"/>
                        <w:sz w:val="24"/>
                        <w:szCs w:val="24"/>
                      </w:rPr>
                      <w:fldChar w:fldCharType="separate"/>
                    </w:r>
                    <w:r w:rsidRPr="00FF7627">
                      <w:rPr>
                        <w:rFonts w:ascii="Times New Roman" w:eastAsia="Times New Roman" w:hAnsi="Times New Roman" w:cs="Times New Roman"/>
                        <w:color w:val="0000FF"/>
                        <w:sz w:val="24"/>
                        <w:szCs w:val="24"/>
                        <w:u w:val="single"/>
                      </w:rPr>
                      <w:t xml:space="preserve">Team </w:t>
                    </w:r>
                    <w:proofErr w:type="spellStart"/>
                    <w:r w:rsidRPr="00FF7627">
                      <w:rPr>
                        <w:rFonts w:ascii="Times New Roman" w:eastAsia="Times New Roman" w:hAnsi="Times New Roman" w:cs="Times New Roman"/>
                        <w:color w:val="0000FF"/>
                        <w:sz w:val="24"/>
                        <w:szCs w:val="24"/>
                        <w:u w:val="single"/>
                      </w:rPr>
                      <w:t>PCQuest</w:t>
                    </w:r>
                    <w:proofErr w:type="spellEnd"/>
                    <w:r w:rsidRPr="00FF7627">
                      <w:rPr>
                        <w:rFonts w:ascii="Times New Roman" w:eastAsia="Times New Roman" w:hAnsi="Times New Roman" w:cs="Times New Roman"/>
                        <w:sz w:val="24"/>
                        <w:szCs w:val="24"/>
                      </w:rPr>
                      <w:fldChar w:fldCharType="end"/>
                    </w:r>
                    <w:r w:rsidRPr="00FF7627">
                      <w:rPr>
                        <w:rFonts w:ascii="Times New Roman" w:eastAsia="Times New Roman" w:hAnsi="Times New Roman" w:cs="Times New Roman"/>
                        <w:sz w:val="24"/>
                        <w:szCs w:val="24"/>
                      </w:rPr>
                      <w:t xml:space="preserve"> | </w:t>
                    </w:r>
                    <w:r w:rsidRPr="00FF7627">
                      <w:rPr>
                        <w:rFonts w:ascii="Times New Roman" w:eastAsia="Times New Roman" w:hAnsi="Times New Roman" w:cs="Times New Roman"/>
                        <w:sz w:val="24"/>
                        <w:szCs w:val="24"/>
                      </w:rPr>
                      <w:fldChar w:fldCharType="begin"/>
                    </w:r>
                    <w:r w:rsidRPr="00FF7627">
                      <w:rPr>
                        <w:rFonts w:ascii="Times New Roman" w:eastAsia="Times New Roman" w:hAnsi="Times New Roman" w:cs="Times New Roman"/>
                        <w:sz w:val="24"/>
                        <w:szCs w:val="24"/>
                      </w:rPr>
                      <w:instrText xml:space="preserve"> HYPERLINK "http://www.ciol.com/mediakit/pcq/Default.aspx" </w:instrText>
                    </w:r>
                    <w:r w:rsidRPr="00FF7627">
                      <w:rPr>
                        <w:rFonts w:ascii="Times New Roman" w:eastAsia="Times New Roman" w:hAnsi="Times New Roman" w:cs="Times New Roman"/>
                        <w:sz w:val="24"/>
                        <w:szCs w:val="24"/>
                      </w:rPr>
                      <w:fldChar w:fldCharType="separate"/>
                    </w:r>
                    <w:r w:rsidRPr="00FF7627">
                      <w:rPr>
                        <w:rFonts w:ascii="Times New Roman" w:eastAsia="Times New Roman" w:hAnsi="Times New Roman" w:cs="Times New Roman"/>
                        <w:color w:val="0000FF"/>
                        <w:sz w:val="24"/>
                        <w:szCs w:val="24"/>
                        <w:u w:val="single"/>
                      </w:rPr>
                      <w:t>Media Kit</w:t>
                    </w:r>
                    <w:r w:rsidRPr="00FF7627">
                      <w:rPr>
                        <w:rFonts w:ascii="Times New Roman" w:eastAsia="Times New Roman" w:hAnsi="Times New Roman" w:cs="Times New Roman"/>
                        <w:sz w:val="24"/>
                        <w:szCs w:val="24"/>
                      </w:rPr>
                      <w:fldChar w:fldCharType="end"/>
                    </w:r>
                    <w:r w:rsidRPr="00FF7627">
                      <w:rPr>
                        <w:rFonts w:ascii="Times New Roman" w:eastAsia="Times New Roman" w:hAnsi="Times New Roman" w:cs="Times New Roman"/>
                        <w:sz w:val="24"/>
                        <w:szCs w:val="24"/>
                      </w:rPr>
                      <w:t xml:space="preserve"> | </w:t>
                    </w:r>
                    <w:r w:rsidRPr="00FF7627">
                      <w:rPr>
                        <w:rFonts w:ascii="Times New Roman" w:eastAsia="Times New Roman" w:hAnsi="Times New Roman" w:cs="Times New Roman"/>
                        <w:sz w:val="24"/>
                        <w:szCs w:val="24"/>
                      </w:rPr>
                      <w:fldChar w:fldCharType="begin"/>
                    </w:r>
                    <w:r w:rsidRPr="00FF7627">
                      <w:rPr>
                        <w:rFonts w:ascii="Times New Roman" w:eastAsia="Times New Roman" w:hAnsi="Times New Roman" w:cs="Times New Roman"/>
                        <w:sz w:val="24"/>
                        <w:szCs w:val="24"/>
                      </w:rPr>
                      <w:instrText xml:space="preserve"> HYPERLINK "http://www.cybermedia.co.in/careers" \t "_blank" </w:instrText>
                    </w:r>
                    <w:r w:rsidRPr="00FF7627">
                      <w:rPr>
                        <w:rFonts w:ascii="Times New Roman" w:eastAsia="Times New Roman" w:hAnsi="Times New Roman" w:cs="Times New Roman"/>
                        <w:sz w:val="24"/>
                        <w:szCs w:val="24"/>
                      </w:rPr>
                      <w:fldChar w:fldCharType="separate"/>
                    </w:r>
                    <w:proofErr w:type="spellStart"/>
                    <w:r w:rsidRPr="00FF7627">
                      <w:rPr>
                        <w:rFonts w:ascii="Times New Roman" w:eastAsia="Times New Roman" w:hAnsi="Times New Roman" w:cs="Times New Roman"/>
                        <w:color w:val="0000FF"/>
                        <w:sz w:val="24"/>
                        <w:szCs w:val="24"/>
                        <w:u w:val="single"/>
                      </w:rPr>
                      <w:t>jobs@cybermedia</w:t>
                    </w:r>
                    <w:proofErr w:type="spellEnd"/>
                    <w:r w:rsidRPr="00FF7627">
                      <w:rPr>
                        <w:rFonts w:ascii="Times New Roman" w:eastAsia="Times New Roman" w:hAnsi="Times New Roman" w:cs="Times New Roman"/>
                        <w:sz w:val="24"/>
                        <w:szCs w:val="24"/>
                      </w:rPr>
                      <w:fldChar w:fldCharType="end"/>
                    </w:r>
                  </w:ins>
                </w:p>
              </w:tc>
              <w:tc>
                <w:tcPr>
                  <w:tcW w:w="156" w:type="dxa"/>
                  <w:shd w:val="clear" w:color="auto" w:fill="F0F0E0"/>
                  <w:hideMark/>
                </w:tcPr>
                <w:p w:rsidR="00FF7627" w:rsidRPr="00FF7627" w:rsidRDefault="00FF7627" w:rsidP="00FF7627">
                  <w:pPr>
                    <w:spacing w:after="0" w:line="12" w:lineRule="atLeast"/>
                    <w:rPr>
                      <w:ins w:id="5" w:author="Unknown"/>
                      <w:rFonts w:ascii="Times New Roman" w:eastAsia="Times New Roman" w:hAnsi="Times New Roman" w:cs="Times New Roman"/>
                      <w:sz w:val="24"/>
                      <w:szCs w:val="24"/>
                    </w:rPr>
                  </w:pPr>
                  <w:ins w:id="6" w:author="Unknown">
                    <w:r w:rsidRPr="00FF7627">
                      <w:rPr>
                        <w:rFonts w:ascii="Times New Roman" w:eastAsia="Times New Roman" w:hAnsi="Times New Roman" w:cs="Times New Roman"/>
                        <w:sz w:val="24"/>
                        <w:szCs w:val="24"/>
                      </w:rPr>
                      <w:t> </w:t>
                    </w:r>
                  </w:ins>
                </w:p>
              </w:tc>
            </w:tr>
            <w:tr w:rsidR="00FF7627" w:rsidRPr="00FF7627">
              <w:trPr>
                <w:trHeight w:val="12"/>
                <w:tblCellSpacing w:w="0" w:type="dxa"/>
                <w:jc w:val="center"/>
              </w:trPr>
              <w:tc>
                <w:tcPr>
                  <w:tcW w:w="144" w:type="dxa"/>
                  <w:shd w:val="clear" w:color="auto" w:fill="F0F0E0"/>
                  <w:hideMark/>
                </w:tcPr>
                <w:p w:rsidR="00FF7627" w:rsidRPr="00FF7627" w:rsidRDefault="00FF7627" w:rsidP="00FF7627">
                  <w:pPr>
                    <w:spacing w:after="0" w:line="12" w:lineRule="atLeast"/>
                    <w:rPr>
                      <w:ins w:id="7" w:author="Unknown"/>
                      <w:rFonts w:ascii="Times New Roman" w:eastAsia="Times New Roman" w:hAnsi="Times New Roman" w:cs="Times New Roman"/>
                      <w:sz w:val="24"/>
                      <w:szCs w:val="24"/>
                    </w:rPr>
                  </w:pPr>
                  <w:ins w:id="8" w:author="Unknown">
                    <w:r w:rsidRPr="00FF7627">
                      <w:rPr>
                        <w:rFonts w:ascii="Times New Roman" w:eastAsia="Times New Roman" w:hAnsi="Times New Roman" w:cs="Times New Roman"/>
                        <w:sz w:val="24"/>
                        <w:szCs w:val="24"/>
                      </w:rPr>
                      <w:t> </w:t>
                    </w:r>
                  </w:ins>
                </w:p>
              </w:tc>
              <w:tc>
                <w:tcPr>
                  <w:tcW w:w="8952" w:type="dxa"/>
                  <w:shd w:val="clear" w:color="auto" w:fill="FFFFFF"/>
                  <w:hideMark/>
                </w:tcPr>
                <w:tbl>
                  <w:tblPr>
                    <w:tblW w:w="5000" w:type="pct"/>
                    <w:jc w:val="center"/>
                    <w:tblCellSpacing w:w="0" w:type="dxa"/>
                    <w:tblCellMar>
                      <w:left w:w="0" w:type="dxa"/>
                      <w:right w:w="0" w:type="dxa"/>
                    </w:tblCellMar>
                    <w:tblLook w:val="04A0"/>
                  </w:tblPr>
                  <w:tblGrid>
                    <w:gridCol w:w="8910"/>
                  </w:tblGrid>
                  <w:tr w:rsidR="00FF7627" w:rsidRPr="00FF7627">
                    <w:trPr>
                      <w:tblCellSpacing w:w="0" w:type="dxa"/>
                      <w:jc w:val="center"/>
                    </w:trPr>
                    <w:tc>
                      <w:tcPr>
                        <w:tcW w:w="5000" w:type="pct"/>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 cy="68580"/>
                              <wp:effectExtent l="0" t="0" r="0" b="0"/>
                              <wp:docPr id="42" name="Picture 42" descr="http://pcquest.ciol.com/images04/foote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pcquest.ciol.com/images04/footerline.gif"/>
                                      <pic:cNvPicPr>
                                        <a:picLocks noChangeAspect="1" noChangeArrowheads="1"/>
                                      </pic:cNvPicPr>
                                    </pic:nvPicPr>
                                    <pic:blipFill>
                                      <a:blip r:embed="rId125"/>
                                      <a:srcRect/>
                                      <a:stretch>
                                        <a:fillRect/>
                                      </a:stretch>
                                    </pic:blipFill>
                                    <pic:spPr bwMode="auto">
                                      <a:xfrm>
                                        <a:off x="0" y="0"/>
                                        <a:ext cx="7620" cy="68580"/>
                                      </a:xfrm>
                                      <a:prstGeom prst="rect">
                                        <a:avLst/>
                                      </a:prstGeom>
                                      <a:noFill/>
                                      <a:ln w="9525">
                                        <a:noFill/>
                                        <a:miter lim="800000"/>
                                        <a:headEnd/>
                                        <a:tailEnd/>
                                      </a:ln>
                                    </pic:spPr>
                                  </pic:pic>
                                </a:graphicData>
                              </a:graphic>
                            </wp:inline>
                          </w:drawing>
                        </w:r>
                      </w:p>
                    </w:tc>
                  </w:tr>
                  <w:tr w:rsidR="00FF7627" w:rsidRPr="00FF7627">
                    <w:trPr>
                      <w:tblCellSpacing w:w="0" w:type="dxa"/>
                      <w:jc w:val="center"/>
                    </w:trPr>
                    <w:tc>
                      <w:tcPr>
                        <w:tcW w:w="5000" w:type="pct"/>
                        <w:shd w:val="clear" w:color="auto" w:fill="F0F0E0"/>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t> </w:t>
                        </w:r>
                      </w:p>
                    </w:tc>
                  </w:tr>
                </w:tbl>
                <w:p w:rsidR="00FF7627" w:rsidRPr="00FF7627" w:rsidRDefault="00FF7627" w:rsidP="00FF7627">
                  <w:pPr>
                    <w:spacing w:after="0" w:line="12" w:lineRule="atLeast"/>
                    <w:jc w:val="center"/>
                    <w:rPr>
                      <w:ins w:id="9" w:author="Unknown"/>
                      <w:rFonts w:ascii="Times New Roman" w:eastAsia="Times New Roman" w:hAnsi="Times New Roman" w:cs="Times New Roman"/>
                      <w:sz w:val="24"/>
                      <w:szCs w:val="24"/>
                    </w:rPr>
                  </w:pPr>
                </w:p>
              </w:tc>
              <w:tc>
                <w:tcPr>
                  <w:tcW w:w="156" w:type="dxa"/>
                  <w:shd w:val="clear" w:color="auto" w:fill="F0F0E0"/>
                  <w:hideMark/>
                </w:tcPr>
                <w:p w:rsidR="00FF7627" w:rsidRPr="00FF7627" w:rsidRDefault="00FF7627" w:rsidP="00FF7627">
                  <w:pPr>
                    <w:spacing w:after="0" w:line="12" w:lineRule="atLeast"/>
                    <w:rPr>
                      <w:ins w:id="10" w:author="Unknown"/>
                      <w:rFonts w:ascii="Times New Roman" w:eastAsia="Times New Roman" w:hAnsi="Times New Roman" w:cs="Times New Roman"/>
                      <w:sz w:val="24"/>
                      <w:szCs w:val="24"/>
                    </w:rPr>
                  </w:pPr>
                  <w:ins w:id="11" w:author="Unknown">
                    <w:r w:rsidRPr="00FF7627">
                      <w:rPr>
                        <w:rFonts w:ascii="Times New Roman" w:eastAsia="Times New Roman" w:hAnsi="Times New Roman" w:cs="Times New Roman"/>
                        <w:sz w:val="24"/>
                        <w:szCs w:val="24"/>
                      </w:rPr>
                      <w:t> </w:t>
                    </w:r>
                  </w:ins>
                </w:p>
              </w:tc>
            </w:tr>
            <w:tr w:rsidR="00FF7627" w:rsidRPr="00FF7627">
              <w:trPr>
                <w:trHeight w:val="12"/>
                <w:tblCellSpacing w:w="0" w:type="dxa"/>
                <w:jc w:val="center"/>
              </w:trPr>
              <w:tc>
                <w:tcPr>
                  <w:tcW w:w="156" w:type="dxa"/>
                  <w:shd w:val="clear" w:color="auto" w:fill="F0F0E0"/>
                  <w:hideMark/>
                </w:tcPr>
                <w:p w:rsidR="00FF7627" w:rsidRPr="00FF7627" w:rsidRDefault="00FF7627" w:rsidP="00FF7627">
                  <w:pPr>
                    <w:spacing w:after="0" w:line="12" w:lineRule="atLeast"/>
                    <w:rPr>
                      <w:ins w:id="12" w:author="Unknown"/>
                      <w:rFonts w:ascii="Times New Roman" w:eastAsia="Times New Roman" w:hAnsi="Times New Roman" w:cs="Times New Roman"/>
                      <w:sz w:val="24"/>
                      <w:szCs w:val="24"/>
                    </w:rPr>
                  </w:pPr>
                  <w:ins w:id="13" w:author="Unknown">
                    <w:r w:rsidRPr="00FF7627">
                      <w:rPr>
                        <w:rFonts w:ascii="Times New Roman" w:eastAsia="Times New Roman" w:hAnsi="Times New Roman" w:cs="Times New Roman"/>
                        <w:sz w:val="24"/>
                        <w:szCs w:val="24"/>
                      </w:rPr>
                      <w:t> </w:t>
                    </w:r>
                  </w:ins>
                </w:p>
              </w:tc>
              <w:tc>
                <w:tcPr>
                  <w:tcW w:w="0" w:type="auto"/>
                  <w:shd w:val="clear" w:color="auto" w:fill="F0F0E0"/>
                  <w:hideMark/>
                </w:tcPr>
                <w:tbl>
                  <w:tblPr>
                    <w:tblW w:w="5000" w:type="pct"/>
                    <w:jc w:val="center"/>
                    <w:tblCellSpacing w:w="0" w:type="dxa"/>
                    <w:tblCellMar>
                      <w:left w:w="0" w:type="dxa"/>
                      <w:right w:w="0" w:type="dxa"/>
                    </w:tblCellMar>
                    <w:tblLook w:val="04A0"/>
                  </w:tblPr>
                  <w:tblGrid>
                    <w:gridCol w:w="2490"/>
                    <w:gridCol w:w="5034"/>
                    <w:gridCol w:w="1386"/>
                  </w:tblGrid>
                  <w:tr w:rsidR="00FF7627" w:rsidRPr="00FF7627">
                    <w:trPr>
                      <w:tblCellSpacing w:w="0" w:type="dxa"/>
                      <w:jc w:val="center"/>
                    </w:trPr>
                    <w:tc>
                      <w:tcPr>
                        <w:tcW w:w="1300" w:type="pct"/>
                        <w:vAlign w:val="center"/>
                        <w:hideMark/>
                      </w:tcPr>
                      <w:p w:rsidR="00FF7627" w:rsidRPr="00FF7627" w:rsidRDefault="00FF7627" w:rsidP="00FF762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554480" cy="457200"/>
                              <wp:effectExtent l="19050" t="0" r="7620" b="0"/>
                              <wp:docPr id="43" name="Picture 43" descr="http://pcquest.ciol.com/images04/pcqlogo_sm.gif">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pcquest.ciol.com/images04/pcqlogo_sm.gif">
                                        <a:hlinkClick r:id="rId126"/>
                                      </pic:cNvPr>
                                      <pic:cNvPicPr>
                                        <a:picLocks noChangeAspect="1" noChangeArrowheads="1"/>
                                      </pic:cNvPicPr>
                                    </pic:nvPicPr>
                                    <pic:blipFill>
                                      <a:blip r:embed="rId127"/>
                                      <a:srcRect/>
                                      <a:stretch>
                                        <a:fillRect/>
                                      </a:stretch>
                                    </pic:blipFill>
                                    <pic:spPr bwMode="auto">
                                      <a:xfrm>
                                        <a:off x="0" y="0"/>
                                        <a:ext cx="1554480" cy="457200"/>
                                      </a:xfrm>
                                      <a:prstGeom prst="rect">
                                        <a:avLst/>
                                      </a:prstGeom>
                                      <a:noFill/>
                                      <a:ln w="9525">
                                        <a:noFill/>
                                        <a:miter lim="800000"/>
                                        <a:headEnd/>
                                        <a:tailEnd/>
                                      </a:ln>
                                    </pic:spPr>
                                  </pic:pic>
                                </a:graphicData>
                              </a:graphic>
                            </wp:inline>
                          </w:drawing>
                        </w:r>
                      </w:p>
                    </w:tc>
                    <w:tc>
                      <w:tcPr>
                        <w:tcW w:w="3000" w:type="pct"/>
                        <w:vAlign w:val="center"/>
                        <w:hideMark/>
                      </w:tcPr>
                      <w:p w:rsidR="00FF7627" w:rsidRPr="00FF7627" w:rsidRDefault="00FF7627" w:rsidP="00FF7627">
                        <w:pPr>
                          <w:spacing w:before="100" w:beforeAutospacing="1" w:after="100" w:afterAutospacing="1" w:line="240" w:lineRule="auto"/>
                          <w:rPr>
                            <w:rFonts w:ascii="Times New Roman" w:eastAsia="Times New Roman" w:hAnsi="Times New Roman" w:cs="Times New Roman"/>
                            <w:sz w:val="24"/>
                            <w:szCs w:val="24"/>
                          </w:rPr>
                        </w:pPr>
                        <w:r w:rsidRPr="00FF7627">
                          <w:rPr>
                            <w:rFonts w:ascii="Times New Roman" w:eastAsia="Times New Roman" w:hAnsi="Times New Roman" w:cs="Times New Roman"/>
                            <w:b/>
                            <w:bCs/>
                            <w:sz w:val="24"/>
                            <w:szCs w:val="24"/>
                          </w:rPr>
                          <w:t xml:space="preserve">Other </w:t>
                        </w:r>
                        <w:proofErr w:type="spellStart"/>
                        <w:r w:rsidRPr="00FF7627">
                          <w:rPr>
                            <w:rFonts w:ascii="Times New Roman" w:eastAsia="Times New Roman" w:hAnsi="Times New Roman" w:cs="Times New Roman"/>
                            <w:b/>
                            <w:bCs/>
                            <w:sz w:val="24"/>
                            <w:szCs w:val="24"/>
                          </w:rPr>
                          <w:t>CyberMedia</w:t>
                        </w:r>
                        <w:proofErr w:type="spellEnd"/>
                        <w:r w:rsidRPr="00FF7627">
                          <w:rPr>
                            <w:rFonts w:ascii="Times New Roman" w:eastAsia="Times New Roman" w:hAnsi="Times New Roman" w:cs="Times New Roman"/>
                            <w:b/>
                            <w:bCs/>
                            <w:sz w:val="24"/>
                            <w:szCs w:val="24"/>
                          </w:rPr>
                          <w:t xml:space="preserve"> web sites</w:t>
                        </w:r>
                        <w:r w:rsidRPr="00FF7627">
                          <w:rPr>
                            <w:rFonts w:ascii="Times New Roman" w:eastAsia="Times New Roman" w:hAnsi="Times New Roman" w:cs="Times New Roman"/>
                            <w:sz w:val="24"/>
                            <w:szCs w:val="24"/>
                          </w:rPr>
                          <w:br/>
                          <w:t> [</w:t>
                        </w:r>
                        <w:hyperlink r:id="rId128" w:history="1">
                          <w:r w:rsidRPr="00FF7627">
                            <w:rPr>
                              <w:rFonts w:ascii="Times New Roman" w:eastAsia="Times New Roman" w:hAnsi="Times New Roman" w:cs="Times New Roman"/>
                              <w:color w:val="0000FF"/>
                              <w:sz w:val="24"/>
                              <w:szCs w:val="24"/>
                              <w:u w:val="single"/>
                            </w:rPr>
                            <w:t>Dataquest</w:t>
                          </w:r>
                        </w:hyperlink>
                        <w:r w:rsidRPr="00FF7627">
                          <w:rPr>
                            <w:rFonts w:ascii="Times New Roman" w:eastAsia="Times New Roman" w:hAnsi="Times New Roman" w:cs="Times New Roman"/>
                            <w:sz w:val="24"/>
                            <w:szCs w:val="24"/>
                          </w:rPr>
                          <w:t>]   [</w:t>
                        </w:r>
                        <w:proofErr w:type="spellStart"/>
                        <w:r w:rsidRPr="00FF7627">
                          <w:rPr>
                            <w:rFonts w:ascii="Times New Roman" w:eastAsia="Times New Roman" w:hAnsi="Times New Roman" w:cs="Times New Roman"/>
                            <w:sz w:val="24"/>
                            <w:szCs w:val="24"/>
                          </w:rPr>
                          <w:fldChar w:fldCharType="begin"/>
                        </w:r>
                        <w:r w:rsidRPr="00FF7627">
                          <w:rPr>
                            <w:rFonts w:ascii="Times New Roman" w:eastAsia="Times New Roman" w:hAnsi="Times New Roman" w:cs="Times New Roman"/>
                            <w:sz w:val="24"/>
                            <w:szCs w:val="24"/>
                          </w:rPr>
                          <w:instrText xml:space="preserve"> HYPERLINK "http://www.voicendata.com/" </w:instrText>
                        </w:r>
                        <w:r w:rsidRPr="00FF7627">
                          <w:rPr>
                            <w:rFonts w:ascii="Times New Roman" w:eastAsia="Times New Roman" w:hAnsi="Times New Roman" w:cs="Times New Roman"/>
                            <w:sz w:val="24"/>
                            <w:szCs w:val="24"/>
                          </w:rPr>
                          <w:fldChar w:fldCharType="separate"/>
                        </w:r>
                        <w:r w:rsidRPr="00FF7627">
                          <w:rPr>
                            <w:rFonts w:ascii="Times New Roman" w:eastAsia="Times New Roman" w:hAnsi="Times New Roman" w:cs="Times New Roman"/>
                            <w:color w:val="0000FF"/>
                            <w:sz w:val="24"/>
                            <w:szCs w:val="24"/>
                            <w:u w:val="single"/>
                          </w:rPr>
                          <w:t>Voice&amp;Data</w:t>
                        </w:r>
                        <w:proofErr w:type="spellEnd"/>
                        <w:r w:rsidRPr="00FF7627">
                          <w:rPr>
                            <w:rFonts w:ascii="Times New Roman" w:eastAsia="Times New Roman" w:hAnsi="Times New Roman" w:cs="Times New Roman"/>
                            <w:sz w:val="24"/>
                            <w:szCs w:val="24"/>
                          </w:rPr>
                          <w:fldChar w:fldCharType="end"/>
                        </w:r>
                        <w:r w:rsidRPr="00FF7627">
                          <w:rPr>
                            <w:rFonts w:ascii="Times New Roman" w:eastAsia="Times New Roman" w:hAnsi="Times New Roman" w:cs="Times New Roman"/>
                            <w:sz w:val="24"/>
                            <w:szCs w:val="24"/>
                          </w:rPr>
                          <w:t>]   [</w:t>
                        </w:r>
                        <w:hyperlink r:id="rId129" w:history="1">
                          <w:r w:rsidRPr="00FF7627">
                            <w:rPr>
                              <w:rFonts w:ascii="Times New Roman" w:eastAsia="Times New Roman" w:hAnsi="Times New Roman" w:cs="Times New Roman"/>
                              <w:color w:val="0000FF"/>
                              <w:sz w:val="24"/>
                              <w:szCs w:val="24"/>
                              <w:u w:val="single"/>
                            </w:rPr>
                            <w:t>CIOL</w:t>
                          </w:r>
                        </w:hyperlink>
                        <w:r w:rsidRPr="00FF7627">
                          <w:rPr>
                            <w:rFonts w:ascii="Times New Roman" w:eastAsia="Times New Roman" w:hAnsi="Times New Roman" w:cs="Times New Roman"/>
                            <w:sz w:val="24"/>
                            <w:szCs w:val="24"/>
                          </w:rPr>
                          <w:t>]   [</w:t>
                        </w:r>
                        <w:hyperlink r:id="rId130" w:history="1">
                          <w:r w:rsidRPr="00FF7627">
                            <w:rPr>
                              <w:rFonts w:ascii="Times New Roman" w:eastAsia="Times New Roman" w:hAnsi="Times New Roman" w:cs="Times New Roman"/>
                              <w:color w:val="0000FF"/>
                              <w:sz w:val="24"/>
                              <w:szCs w:val="24"/>
                              <w:u w:val="single"/>
                            </w:rPr>
                            <w:t>Living Digital</w:t>
                          </w:r>
                        </w:hyperlink>
                        <w:r w:rsidRPr="00FF7627">
                          <w:rPr>
                            <w:rFonts w:ascii="Times New Roman" w:eastAsia="Times New Roman" w:hAnsi="Times New Roman" w:cs="Times New Roman"/>
                            <w:sz w:val="24"/>
                            <w:szCs w:val="24"/>
                          </w:rPr>
                          <w:t>]   [</w:t>
                        </w:r>
                        <w:hyperlink r:id="rId131" w:history="1">
                          <w:r w:rsidRPr="00FF7627">
                            <w:rPr>
                              <w:rFonts w:ascii="Times New Roman" w:eastAsia="Times New Roman" w:hAnsi="Times New Roman" w:cs="Times New Roman"/>
                              <w:color w:val="0000FF"/>
                              <w:sz w:val="24"/>
                              <w:szCs w:val="24"/>
                              <w:u w:val="single"/>
                            </w:rPr>
                            <w:t>CMR India</w:t>
                          </w:r>
                        </w:hyperlink>
                        <w:r w:rsidRPr="00FF7627">
                          <w:rPr>
                            <w:rFonts w:ascii="Times New Roman" w:eastAsia="Times New Roman" w:hAnsi="Times New Roman" w:cs="Times New Roman"/>
                            <w:sz w:val="24"/>
                            <w:szCs w:val="24"/>
                          </w:rPr>
                          <w:t>]</w:t>
                        </w:r>
                        <w:r w:rsidRPr="00FF7627">
                          <w:rPr>
                            <w:rFonts w:ascii="Times New Roman" w:eastAsia="Times New Roman" w:hAnsi="Times New Roman" w:cs="Times New Roman"/>
                            <w:sz w:val="24"/>
                            <w:szCs w:val="24"/>
                          </w:rPr>
                          <w:br/>
                          <w:t> &lt;!--[</w:t>
                        </w:r>
                        <w:hyperlink r:id="rId132" w:history="1">
                          <w:r w:rsidRPr="00FF7627">
                            <w:rPr>
                              <w:rFonts w:ascii="Times New Roman" w:eastAsia="Times New Roman" w:hAnsi="Times New Roman" w:cs="Times New Roman"/>
                              <w:color w:val="0000FF"/>
                              <w:sz w:val="24"/>
                              <w:szCs w:val="24"/>
                              <w:u w:val="single"/>
                            </w:rPr>
                            <w:t>CIOL Shop</w:t>
                          </w:r>
                        </w:hyperlink>
                        <w:r w:rsidRPr="00FF7627">
                          <w:rPr>
                            <w:rFonts w:ascii="Times New Roman" w:eastAsia="Times New Roman" w:hAnsi="Times New Roman" w:cs="Times New Roman"/>
                            <w:sz w:val="24"/>
                            <w:szCs w:val="24"/>
                          </w:rPr>
                          <w:t>]  --&gt;[</w:t>
                        </w:r>
                        <w:hyperlink r:id="rId133" w:history="1">
                          <w:r w:rsidRPr="00FF7627">
                            <w:rPr>
                              <w:rFonts w:ascii="Times New Roman" w:eastAsia="Times New Roman" w:hAnsi="Times New Roman" w:cs="Times New Roman"/>
                              <w:color w:val="0000FF"/>
                              <w:sz w:val="24"/>
                              <w:szCs w:val="24"/>
                              <w:u w:val="single"/>
                            </w:rPr>
                            <w:t>DQ Channels</w:t>
                          </w:r>
                        </w:hyperlink>
                        <w:r w:rsidRPr="00FF7627">
                          <w:rPr>
                            <w:rFonts w:ascii="Times New Roman" w:eastAsia="Times New Roman" w:hAnsi="Times New Roman" w:cs="Times New Roman"/>
                            <w:sz w:val="24"/>
                            <w:szCs w:val="24"/>
                          </w:rPr>
                          <w:t>]   [</w:t>
                        </w:r>
                        <w:hyperlink r:id="rId134" w:history="1">
                          <w:r w:rsidRPr="00FF7627">
                            <w:rPr>
                              <w:rFonts w:ascii="Times New Roman" w:eastAsia="Times New Roman" w:hAnsi="Times New Roman" w:cs="Times New Roman"/>
                              <w:color w:val="0000FF"/>
                              <w:sz w:val="24"/>
                              <w:szCs w:val="24"/>
                              <w:u w:val="single"/>
                            </w:rPr>
                            <w:t xml:space="preserve">the </w:t>
                          </w:r>
                          <w:proofErr w:type="spellStart"/>
                          <w:r w:rsidRPr="00FF7627">
                            <w:rPr>
                              <w:rFonts w:ascii="Times New Roman" w:eastAsia="Times New Roman" w:hAnsi="Times New Roman" w:cs="Times New Roman"/>
                              <w:color w:val="0000FF"/>
                              <w:sz w:val="24"/>
                              <w:szCs w:val="24"/>
                              <w:u w:val="single"/>
                            </w:rPr>
                            <w:t>DQweek</w:t>
                          </w:r>
                          <w:proofErr w:type="spellEnd"/>
                        </w:hyperlink>
                        <w:r w:rsidRPr="00FF7627">
                          <w:rPr>
                            <w:rFonts w:ascii="Times New Roman" w:eastAsia="Times New Roman" w:hAnsi="Times New Roman" w:cs="Times New Roman"/>
                            <w:sz w:val="24"/>
                            <w:szCs w:val="24"/>
                          </w:rPr>
                          <w:t>]   [</w:t>
                        </w:r>
                        <w:proofErr w:type="spellStart"/>
                        <w:r w:rsidRPr="00FF7627">
                          <w:rPr>
                            <w:rFonts w:ascii="Times New Roman" w:eastAsia="Times New Roman" w:hAnsi="Times New Roman" w:cs="Times New Roman"/>
                            <w:sz w:val="24"/>
                            <w:szCs w:val="24"/>
                          </w:rPr>
                          <w:fldChar w:fldCharType="begin"/>
                        </w:r>
                        <w:r w:rsidRPr="00FF7627">
                          <w:rPr>
                            <w:rFonts w:ascii="Times New Roman" w:eastAsia="Times New Roman" w:hAnsi="Times New Roman" w:cs="Times New Roman"/>
                            <w:sz w:val="24"/>
                            <w:szCs w:val="24"/>
                          </w:rPr>
                          <w:instrText xml:space="preserve"> HYPERLINK "http://www.cybermedia.co.in/" </w:instrText>
                        </w:r>
                        <w:r w:rsidRPr="00FF7627">
                          <w:rPr>
                            <w:rFonts w:ascii="Times New Roman" w:eastAsia="Times New Roman" w:hAnsi="Times New Roman" w:cs="Times New Roman"/>
                            <w:sz w:val="24"/>
                            <w:szCs w:val="24"/>
                          </w:rPr>
                          <w:fldChar w:fldCharType="separate"/>
                        </w:r>
                        <w:r w:rsidRPr="00FF7627">
                          <w:rPr>
                            <w:rFonts w:ascii="Times New Roman" w:eastAsia="Times New Roman" w:hAnsi="Times New Roman" w:cs="Times New Roman"/>
                            <w:color w:val="0000FF"/>
                            <w:sz w:val="24"/>
                            <w:szCs w:val="24"/>
                            <w:u w:val="single"/>
                          </w:rPr>
                          <w:t>CyberMedia</w:t>
                        </w:r>
                        <w:proofErr w:type="spellEnd"/>
                        <w:r w:rsidRPr="00FF7627">
                          <w:rPr>
                            <w:rFonts w:ascii="Times New Roman" w:eastAsia="Times New Roman" w:hAnsi="Times New Roman" w:cs="Times New Roman"/>
                            <w:color w:val="0000FF"/>
                            <w:sz w:val="24"/>
                            <w:szCs w:val="24"/>
                            <w:u w:val="single"/>
                          </w:rPr>
                          <w:t xml:space="preserve"> India</w:t>
                        </w:r>
                        <w:r w:rsidRPr="00FF7627">
                          <w:rPr>
                            <w:rFonts w:ascii="Times New Roman" w:eastAsia="Times New Roman" w:hAnsi="Times New Roman" w:cs="Times New Roman"/>
                            <w:sz w:val="24"/>
                            <w:szCs w:val="24"/>
                          </w:rPr>
                          <w:fldChar w:fldCharType="end"/>
                        </w:r>
                        <w:r w:rsidRPr="00FF7627">
                          <w:rPr>
                            <w:rFonts w:ascii="Times New Roman" w:eastAsia="Times New Roman" w:hAnsi="Times New Roman" w:cs="Times New Roman"/>
                            <w:sz w:val="24"/>
                            <w:szCs w:val="24"/>
                          </w:rPr>
                          <w:t>]</w:t>
                        </w:r>
                        <w:r w:rsidRPr="00FF7627">
                          <w:rPr>
                            <w:rFonts w:ascii="Times New Roman" w:eastAsia="Times New Roman" w:hAnsi="Times New Roman" w:cs="Times New Roman"/>
                            <w:sz w:val="24"/>
                            <w:szCs w:val="24"/>
                          </w:rPr>
                          <w:br/>
                          <w:t> [</w:t>
                        </w:r>
                        <w:hyperlink r:id="rId135" w:history="1">
                          <w:r w:rsidRPr="00FF7627">
                            <w:rPr>
                              <w:rFonts w:ascii="Times New Roman" w:eastAsia="Times New Roman" w:hAnsi="Times New Roman" w:cs="Times New Roman"/>
                              <w:color w:val="0000FF"/>
                              <w:sz w:val="24"/>
                              <w:szCs w:val="24"/>
                              <w:u w:val="single"/>
                            </w:rPr>
                            <w:t>Global Services Media</w:t>
                          </w:r>
                        </w:hyperlink>
                        <w:r w:rsidRPr="00FF7627">
                          <w:rPr>
                            <w:rFonts w:ascii="Times New Roman" w:eastAsia="Times New Roman" w:hAnsi="Times New Roman" w:cs="Times New Roman"/>
                            <w:sz w:val="24"/>
                            <w:szCs w:val="24"/>
                          </w:rPr>
                          <w:t>]   [</w:t>
                        </w:r>
                        <w:proofErr w:type="spellStart"/>
                        <w:r w:rsidRPr="00FF7627">
                          <w:rPr>
                            <w:rFonts w:ascii="Times New Roman" w:eastAsia="Times New Roman" w:hAnsi="Times New Roman" w:cs="Times New Roman"/>
                            <w:sz w:val="24"/>
                            <w:szCs w:val="24"/>
                          </w:rPr>
                          <w:fldChar w:fldCharType="begin"/>
                        </w:r>
                        <w:r w:rsidRPr="00FF7627">
                          <w:rPr>
                            <w:rFonts w:ascii="Times New Roman" w:eastAsia="Times New Roman" w:hAnsi="Times New Roman" w:cs="Times New Roman"/>
                            <w:sz w:val="24"/>
                            <w:szCs w:val="24"/>
                          </w:rPr>
                          <w:instrText xml:space="preserve"> HYPERLINK "http://www.cybermedia.co.in/corporate_events.asp" </w:instrText>
                        </w:r>
                        <w:r w:rsidRPr="00FF7627">
                          <w:rPr>
                            <w:rFonts w:ascii="Times New Roman" w:eastAsia="Times New Roman" w:hAnsi="Times New Roman" w:cs="Times New Roman"/>
                            <w:sz w:val="24"/>
                            <w:szCs w:val="24"/>
                          </w:rPr>
                          <w:fldChar w:fldCharType="separate"/>
                        </w:r>
                        <w:r w:rsidRPr="00FF7627">
                          <w:rPr>
                            <w:rFonts w:ascii="Times New Roman" w:eastAsia="Times New Roman" w:hAnsi="Times New Roman" w:cs="Times New Roman"/>
                            <w:color w:val="0000FF"/>
                            <w:sz w:val="24"/>
                            <w:szCs w:val="24"/>
                            <w:u w:val="single"/>
                          </w:rPr>
                          <w:t>CyberMedia</w:t>
                        </w:r>
                        <w:proofErr w:type="spellEnd"/>
                        <w:r w:rsidRPr="00FF7627">
                          <w:rPr>
                            <w:rFonts w:ascii="Times New Roman" w:eastAsia="Times New Roman" w:hAnsi="Times New Roman" w:cs="Times New Roman"/>
                            <w:color w:val="0000FF"/>
                            <w:sz w:val="24"/>
                            <w:szCs w:val="24"/>
                            <w:u w:val="single"/>
                          </w:rPr>
                          <w:t xml:space="preserve"> Events</w:t>
                        </w:r>
                        <w:r w:rsidRPr="00FF7627">
                          <w:rPr>
                            <w:rFonts w:ascii="Times New Roman" w:eastAsia="Times New Roman" w:hAnsi="Times New Roman" w:cs="Times New Roman"/>
                            <w:sz w:val="24"/>
                            <w:szCs w:val="24"/>
                          </w:rPr>
                          <w:fldChar w:fldCharType="end"/>
                        </w:r>
                        <w:r w:rsidRPr="00FF7627">
                          <w:rPr>
                            <w:rFonts w:ascii="Times New Roman" w:eastAsia="Times New Roman" w:hAnsi="Times New Roman" w:cs="Times New Roman"/>
                            <w:sz w:val="24"/>
                            <w:szCs w:val="24"/>
                          </w:rPr>
                          <w:t>]   [</w:t>
                        </w:r>
                        <w:proofErr w:type="spellStart"/>
                        <w:r w:rsidRPr="00FF7627">
                          <w:rPr>
                            <w:rFonts w:ascii="Times New Roman" w:eastAsia="Times New Roman" w:hAnsi="Times New Roman" w:cs="Times New Roman"/>
                            <w:sz w:val="24"/>
                            <w:szCs w:val="24"/>
                          </w:rPr>
                          <w:fldChar w:fldCharType="begin"/>
                        </w:r>
                        <w:r w:rsidRPr="00FF7627">
                          <w:rPr>
                            <w:rFonts w:ascii="Times New Roman" w:eastAsia="Times New Roman" w:hAnsi="Times New Roman" w:cs="Times New Roman"/>
                            <w:sz w:val="24"/>
                            <w:szCs w:val="24"/>
                          </w:rPr>
                          <w:instrText xml:space="preserve"> HYPERLINK "http://www.cybermediadigital.com/" </w:instrText>
                        </w:r>
                        <w:r w:rsidRPr="00FF7627">
                          <w:rPr>
                            <w:rFonts w:ascii="Times New Roman" w:eastAsia="Times New Roman" w:hAnsi="Times New Roman" w:cs="Times New Roman"/>
                            <w:sz w:val="24"/>
                            <w:szCs w:val="24"/>
                          </w:rPr>
                          <w:fldChar w:fldCharType="separate"/>
                        </w:r>
                        <w:r w:rsidRPr="00FF7627">
                          <w:rPr>
                            <w:rFonts w:ascii="Times New Roman" w:eastAsia="Times New Roman" w:hAnsi="Times New Roman" w:cs="Times New Roman"/>
                            <w:color w:val="0000FF"/>
                            <w:sz w:val="24"/>
                            <w:szCs w:val="24"/>
                            <w:u w:val="single"/>
                          </w:rPr>
                          <w:t>Cybermedia</w:t>
                        </w:r>
                        <w:proofErr w:type="spellEnd"/>
                        <w:r w:rsidRPr="00FF7627">
                          <w:rPr>
                            <w:rFonts w:ascii="Times New Roman" w:eastAsia="Times New Roman" w:hAnsi="Times New Roman" w:cs="Times New Roman"/>
                            <w:color w:val="0000FF"/>
                            <w:sz w:val="24"/>
                            <w:szCs w:val="24"/>
                            <w:u w:val="single"/>
                          </w:rPr>
                          <w:t xml:space="preserve"> Digital</w:t>
                        </w:r>
                        <w:r w:rsidRPr="00FF7627">
                          <w:rPr>
                            <w:rFonts w:ascii="Times New Roman" w:eastAsia="Times New Roman" w:hAnsi="Times New Roman" w:cs="Times New Roman"/>
                            <w:sz w:val="24"/>
                            <w:szCs w:val="24"/>
                          </w:rPr>
                          <w:fldChar w:fldCharType="end"/>
                        </w:r>
                        <w:r w:rsidRPr="00FF7627">
                          <w:rPr>
                            <w:rFonts w:ascii="Times New Roman" w:eastAsia="Times New Roman" w:hAnsi="Times New Roman" w:cs="Times New Roman"/>
                            <w:sz w:val="24"/>
                            <w:szCs w:val="24"/>
                          </w:rPr>
                          <w:t>]</w:t>
                        </w:r>
                        <w:r w:rsidRPr="00FF7627">
                          <w:rPr>
                            <w:rFonts w:ascii="Times New Roman" w:eastAsia="Times New Roman" w:hAnsi="Times New Roman" w:cs="Times New Roman"/>
                            <w:sz w:val="24"/>
                            <w:szCs w:val="24"/>
                          </w:rPr>
                          <w:br/>
                          <w:t> [</w:t>
                        </w:r>
                        <w:proofErr w:type="spellStart"/>
                        <w:r w:rsidRPr="00FF7627">
                          <w:rPr>
                            <w:rFonts w:ascii="Times New Roman" w:eastAsia="Times New Roman" w:hAnsi="Times New Roman" w:cs="Times New Roman"/>
                            <w:sz w:val="24"/>
                            <w:szCs w:val="24"/>
                          </w:rPr>
                          <w:fldChar w:fldCharType="begin"/>
                        </w:r>
                        <w:r w:rsidRPr="00FF7627">
                          <w:rPr>
                            <w:rFonts w:ascii="Times New Roman" w:eastAsia="Times New Roman" w:hAnsi="Times New Roman" w:cs="Times New Roman"/>
                            <w:sz w:val="24"/>
                            <w:szCs w:val="24"/>
                          </w:rPr>
                          <w:instrText xml:space="preserve"> HYPERLINK "http://www.cyberastro.com/" </w:instrText>
                        </w:r>
                        <w:r w:rsidRPr="00FF7627">
                          <w:rPr>
                            <w:rFonts w:ascii="Times New Roman" w:eastAsia="Times New Roman" w:hAnsi="Times New Roman" w:cs="Times New Roman"/>
                            <w:sz w:val="24"/>
                            <w:szCs w:val="24"/>
                          </w:rPr>
                          <w:fldChar w:fldCharType="separate"/>
                        </w:r>
                        <w:r w:rsidRPr="00FF7627">
                          <w:rPr>
                            <w:rFonts w:ascii="Times New Roman" w:eastAsia="Times New Roman" w:hAnsi="Times New Roman" w:cs="Times New Roman"/>
                            <w:color w:val="0000FF"/>
                            <w:sz w:val="24"/>
                            <w:szCs w:val="24"/>
                            <w:u w:val="single"/>
                          </w:rPr>
                          <w:t>CyberAstro</w:t>
                        </w:r>
                        <w:proofErr w:type="spellEnd"/>
                        <w:r w:rsidRPr="00FF7627">
                          <w:rPr>
                            <w:rFonts w:ascii="Times New Roman" w:eastAsia="Times New Roman" w:hAnsi="Times New Roman" w:cs="Times New Roman"/>
                            <w:sz w:val="24"/>
                            <w:szCs w:val="24"/>
                          </w:rPr>
                          <w:fldChar w:fldCharType="end"/>
                        </w:r>
                        <w:r w:rsidRPr="00FF7627">
                          <w:rPr>
                            <w:rFonts w:ascii="Times New Roman" w:eastAsia="Times New Roman" w:hAnsi="Times New Roman" w:cs="Times New Roman"/>
                            <w:sz w:val="24"/>
                            <w:szCs w:val="24"/>
                          </w:rPr>
                          <w:t>]   [</w:t>
                        </w:r>
                        <w:proofErr w:type="spellStart"/>
                        <w:r w:rsidRPr="00FF7627">
                          <w:rPr>
                            <w:rFonts w:ascii="Times New Roman" w:eastAsia="Times New Roman" w:hAnsi="Times New Roman" w:cs="Times New Roman"/>
                            <w:sz w:val="24"/>
                            <w:szCs w:val="24"/>
                          </w:rPr>
                          <w:fldChar w:fldCharType="begin"/>
                        </w:r>
                        <w:r w:rsidRPr="00FF7627">
                          <w:rPr>
                            <w:rFonts w:ascii="Times New Roman" w:eastAsia="Times New Roman" w:hAnsi="Times New Roman" w:cs="Times New Roman"/>
                            <w:sz w:val="24"/>
                            <w:szCs w:val="24"/>
                          </w:rPr>
                          <w:instrText xml:space="preserve"> HYPERLINK "http://www.biospectrumindia.com" </w:instrText>
                        </w:r>
                        <w:r w:rsidRPr="00FF7627">
                          <w:rPr>
                            <w:rFonts w:ascii="Times New Roman" w:eastAsia="Times New Roman" w:hAnsi="Times New Roman" w:cs="Times New Roman"/>
                            <w:sz w:val="24"/>
                            <w:szCs w:val="24"/>
                          </w:rPr>
                          <w:fldChar w:fldCharType="separate"/>
                        </w:r>
                        <w:r w:rsidRPr="00FF7627">
                          <w:rPr>
                            <w:rFonts w:ascii="Times New Roman" w:eastAsia="Times New Roman" w:hAnsi="Times New Roman" w:cs="Times New Roman"/>
                            <w:color w:val="0000FF"/>
                            <w:sz w:val="24"/>
                            <w:szCs w:val="24"/>
                            <w:u w:val="single"/>
                          </w:rPr>
                          <w:t>BioSpectrum</w:t>
                        </w:r>
                        <w:proofErr w:type="spellEnd"/>
                        <w:r w:rsidRPr="00FF7627">
                          <w:rPr>
                            <w:rFonts w:ascii="Times New Roman" w:eastAsia="Times New Roman" w:hAnsi="Times New Roman" w:cs="Times New Roman"/>
                            <w:sz w:val="24"/>
                            <w:szCs w:val="24"/>
                          </w:rPr>
                          <w:fldChar w:fldCharType="end"/>
                        </w:r>
                        <w:r w:rsidRPr="00FF7627">
                          <w:rPr>
                            <w:rFonts w:ascii="Times New Roman" w:eastAsia="Times New Roman" w:hAnsi="Times New Roman" w:cs="Times New Roman"/>
                            <w:sz w:val="24"/>
                            <w:szCs w:val="24"/>
                          </w:rPr>
                          <w:t>]  [</w:t>
                        </w:r>
                        <w:proofErr w:type="spellStart"/>
                        <w:r w:rsidRPr="00FF7627">
                          <w:rPr>
                            <w:rFonts w:ascii="Times New Roman" w:eastAsia="Times New Roman" w:hAnsi="Times New Roman" w:cs="Times New Roman"/>
                            <w:sz w:val="24"/>
                            <w:szCs w:val="24"/>
                          </w:rPr>
                          <w:fldChar w:fldCharType="begin"/>
                        </w:r>
                        <w:r w:rsidRPr="00FF7627">
                          <w:rPr>
                            <w:rFonts w:ascii="Times New Roman" w:eastAsia="Times New Roman" w:hAnsi="Times New Roman" w:cs="Times New Roman"/>
                            <w:sz w:val="24"/>
                            <w:szCs w:val="24"/>
                          </w:rPr>
                          <w:instrText xml:space="preserve"> HYPERLINK "http://www.biospectrumasia.com" </w:instrText>
                        </w:r>
                        <w:r w:rsidRPr="00FF7627">
                          <w:rPr>
                            <w:rFonts w:ascii="Times New Roman" w:eastAsia="Times New Roman" w:hAnsi="Times New Roman" w:cs="Times New Roman"/>
                            <w:sz w:val="24"/>
                            <w:szCs w:val="24"/>
                          </w:rPr>
                          <w:fldChar w:fldCharType="separate"/>
                        </w:r>
                        <w:r w:rsidRPr="00FF7627">
                          <w:rPr>
                            <w:rFonts w:ascii="Times New Roman" w:eastAsia="Times New Roman" w:hAnsi="Times New Roman" w:cs="Times New Roman"/>
                            <w:color w:val="0000FF"/>
                            <w:sz w:val="24"/>
                            <w:szCs w:val="24"/>
                            <w:u w:val="single"/>
                          </w:rPr>
                          <w:t>BioSpectrum</w:t>
                        </w:r>
                        <w:proofErr w:type="spellEnd"/>
                        <w:r w:rsidRPr="00FF7627">
                          <w:rPr>
                            <w:rFonts w:ascii="Times New Roman" w:eastAsia="Times New Roman" w:hAnsi="Times New Roman" w:cs="Times New Roman"/>
                            <w:color w:val="0000FF"/>
                            <w:sz w:val="24"/>
                            <w:szCs w:val="24"/>
                            <w:u w:val="single"/>
                          </w:rPr>
                          <w:t xml:space="preserve"> Asia</w:t>
                        </w:r>
                        <w:r w:rsidRPr="00FF7627">
                          <w:rPr>
                            <w:rFonts w:ascii="Times New Roman" w:eastAsia="Times New Roman" w:hAnsi="Times New Roman" w:cs="Times New Roman"/>
                            <w:sz w:val="24"/>
                            <w:szCs w:val="24"/>
                          </w:rPr>
                          <w:fldChar w:fldCharType="end"/>
                        </w:r>
                        <w:r w:rsidRPr="00FF7627">
                          <w:rPr>
                            <w:rFonts w:ascii="Times New Roman" w:eastAsia="Times New Roman" w:hAnsi="Times New Roman" w:cs="Times New Roman"/>
                            <w:sz w:val="24"/>
                            <w:szCs w:val="24"/>
                          </w:rPr>
                          <w:t>]  [</w:t>
                        </w:r>
                        <w:hyperlink r:id="rId136" w:history="1">
                          <w:r w:rsidRPr="00FF7627">
                            <w:rPr>
                              <w:rFonts w:ascii="Times New Roman" w:eastAsia="Times New Roman" w:hAnsi="Times New Roman" w:cs="Times New Roman"/>
                              <w:color w:val="0000FF"/>
                              <w:sz w:val="24"/>
                              <w:szCs w:val="24"/>
                              <w:u w:val="single"/>
                            </w:rPr>
                            <w:t>DARE</w:t>
                          </w:r>
                        </w:hyperlink>
                        <w:r w:rsidRPr="00FF7627">
                          <w:rPr>
                            <w:rFonts w:ascii="Times New Roman" w:eastAsia="Times New Roman" w:hAnsi="Times New Roman" w:cs="Times New Roman"/>
                            <w:sz w:val="24"/>
                            <w:szCs w:val="24"/>
                          </w:rPr>
                          <w:t>]</w:t>
                        </w:r>
                        <w:r w:rsidRPr="00FF7627">
                          <w:rPr>
                            <w:rFonts w:ascii="Times New Roman" w:eastAsia="Times New Roman" w:hAnsi="Times New Roman" w:cs="Times New Roman"/>
                            <w:sz w:val="24"/>
                            <w:szCs w:val="24"/>
                          </w:rPr>
                          <w:br/>
                          <w:t> [</w:t>
                        </w:r>
                        <w:hyperlink r:id="rId137" w:tgtFrame="_blank" w:history="1">
                          <w:r w:rsidRPr="00FF7627">
                            <w:rPr>
                              <w:rFonts w:ascii="Times New Roman" w:eastAsia="Times New Roman" w:hAnsi="Times New Roman" w:cs="Times New Roman"/>
                              <w:color w:val="0000FF"/>
                              <w:sz w:val="24"/>
                              <w:szCs w:val="24"/>
                              <w:u w:val="single"/>
                            </w:rPr>
                            <w:t>Computer Shopper</w:t>
                          </w:r>
                        </w:hyperlink>
                        <w:r w:rsidRPr="00FF7627">
                          <w:rPr>
                            <w:rFonts w:ascii="Times New Roman" w:eastAsia="Times New Roman" w:hAnsi="Times New Roman" w:cs="Times New Roman"/>
                            <w:sz w:val="24"/>
                            <w:szCs w:val="24"/>
                          </w:rPr>
                          <w:t>]   [</w:t>
                        </w:r>
                        <w:hyperlink r:id="rId138" w:tgtFrame="_blank" w:history="1">
                          <w:r w:rsidRPr="00FF7627">
                            <w:rPr>
                              <w:rFonts w:ascii="Times New Roman" w:eastAsia="Times New Roman" w:hAnsi="Times New Roman" w:cs="Times New Roman"/>
                              <w:color w:val="0000FF"/>
                              <w:sz w:val="24"/>
                              <w:szCs w:val="24"/>
                              <w:u w:val="single"/>
                            </w:rPr>
                            <w:t>College Buying Guide</w:t>
                          </w:r>
                        </w:hyperlink>
                        <w:r w:rsidRPr="00FF7627">
                          <w:rPr>
                            <w:rFonts w:ascii="Times New Roman" w:eastAsia="Times New Roman" w:hAnsi="Times New Roman" w:cs="Times New Roman"/>
                            <w:sz w:val="24"/>
                            <w:szCs w:val="24"/>
                          </w:rPr>
                          <w:t>]   [</w:t>
                        </w:r>
                        <w:hyperlink r:id="rId139" w:tgtFrame="_blank" w:history="1">
                          <w:r w:rsidRPr="00FF7627">
                            <w:rPr>
                              <w:rFonts w:ascii="Times New Roman" w:eastAsia="Times New Roman" w:hAnsi="Times New Roman" w:cs="Times New Roman"/>
                              <w:color w:val="0000FF"/>
                              <w:sz w:val="24"/>
                              <w:szCs w:val="24"/>
                              <w:u w:val="single"/>
                            </w:rPr>
                            <w:t>Technology Review</w:t>
                          </w:r>
                        </w:hyperlink>
                        <w:r w:rsidRPr="00FF7627">
                          <w:rPr>
                            <w:rFonts w:ascii="Times New Roman" w:eastAsia="Times New Roman" w:hAnsi="Times New Roman" w:cs="Times New Roman"/>
                            <w:sz w:val="24"/>
                            <w:szCs w:val="24"/>
                          </w:rPr>
                          <w:t>] </w:t>
                        </w:r>
                      </w:p>
                    </w:tc>
                    <w:tc>
                      <w:tcPr>
                        <w:tcW w:w="800" w:type="pct"/>
                        <w:shd w:val="clear" w:color="auto" w:fill="F0F0E0"/>
                        <w:vAlign w:val="center"/>
                        <w:hideMark/>
                      </w:tcPr>
                      <w:p w:rsidR="00FF7627" w:rsidRPr="00FF7627" w:rsidRDefault="00FF7627" w:rsidP="00FF762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61060" cy="441960"/>
                              <wp:effectExtent l="19050" t="0" r="0" b="0"/>
                              <wp:docPr id="44" name="Picture 44" descr="http://pcquest.ciol.com/images04/ciolnetwork_bot.gif">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pcquest.ciol.com/images04/ciolnetwork_bot.gif">
                                        <a:hlinkClick r:id="rId140"/>
                                      </pic:cNvPr>
                                      <pic:cNvPicPr>
                                        <a:picLocks noChangeAspect="1" noChangeArrowheads="1"/>
                                      </pic:cNvPicPr>
                                    </pic:nvPicPr>
                                    <pic:blipFill>
                                      <a:blip r:embed="rId141"/>
                                      <a:srcRect/>
                                      <a:stretch>
                                        <a:fillRect/>
                                      </a:stretch>
                                    </pic:blipFill>
                                    <pic:spPr bwMode="auto">
                                      <a:xfrm>
                                        <a:off x="0" y="0"/>
                                        <a:ext cx="861060" cy="441960"/>
                                      </a:xfrm>
                                      <a:prstGeom prst="rect">
                                        <a:avLst/>
                                      </a:prstGeom>
                                      <a:noFill/>
                                      <a:ln w="9525">
                                        <a:noFill/>
                                        <a:miter lim="800000"/>
                                        <a:headEnd/>
                                        <a:tailEnd/>
                                      </a:ln>
                                    </pic:spPr>
                                  </pic:pic>
                                </a:graphicData>
                              </a:graphic>
                            </wp:inline>
                          </w:drawing>
                        </w:r>
                      </w:p>
                    </w:tc>
                  </w:tr>
                  <w:tr w:rsidR="00FF7627" w:rsidRPr="00FF7627">
                    <w:trPr>
                      <w:tblCellSpacing w:w="0" w:type="dxa"/>
                      <w:jc w:val="center"/>
                    </w:trPr>
                    <w:tc>
                      <w:tcPr>
                        <w:tcW w:w="5000" w:type="pct"/>
                        <w:gridSpan w:val="3"/>
                        <w:vAlign w:val="center"/>
                        <w:hideMark/>
                      </w:tcPr>
                      <w:p w:rsidR="00FF7627" w:rsidRPr="00FF7627" w:rsidRDefault="00FF7627" w:rsidP="00FF7627">
                        <w:pPr>
                          <w:spacing w:after="0" w:line="240" w:lineRule="auto"/>
                          <w:jc w:val="center"/>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pict>
                            <v:rect id="_x0000_i1069" style="width:0;height:.6pt" o:hralign="center" o:hrstd="t" o:hrnoshade="t" o:hr="t" fillcolor="#d0ccb0" stroked="f"/>
                          </w:pict>
                        </w:r>
                      </w:p>
                      <w:p w:rsidR="00FF7627" w:rsidRPr="00FF7627" w:rsidRDefault="00FF7627" w:rsidP="00FF762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569720" cy="243840"/>
                              <wp:effectExtent l="19050" t="0" r="0" b="0"/>
                              <wp:docPr id="46" name="Picture 46" descr="http://pcquest.ciol.com/images04/cmillogo_footer.gif">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pcquest.ciol.com/images04/cmillogo_footer.gif">
                                        <a:hlinkClick r:id="rId45"/>
                                      </pic:cNvPr>
                                      <pic:cNvPicPr>
                                        <a:picLocks noChangeAspect="1" noChangeArrowheads="1"/>
                                      </pic:cNvPicPr>
                                    </pic:nvPicPr>
                                    <pic:blipFill>
                                      <a:blip r:embed="rId142"/>
                                      <a:srcRect/>
                                      <a:stretch>
                                        <a:fillRect/>
                                      </a:stretch>
                                    </pic:blipFill>
                                    <pic:spPr bwMode="auto">
                                      <a:xfrm>
                                        <a:off x="0" y="0"/>
                                        <a:ext cx="1569720" cy="243840"/>
                                      </a:xfrm>
                                      <a:prstGeom prst="rect">
                                        <a:avLst/>
                                      </a:prstGeom>
                                      <a:noFill/>
                                      <a:ln w="9525">
                                        <a:noFill/>
                                        <a:miter lim="800000"/>
                                        <a:headEnd/>
                                        <a:tailEnd/>
                                      </a:ln>
                                    </pic:spPr>
                                  </pic:pic>
                                </a:graphicData>
                              </a:graphic>
                            </wp:inline>
                          </w:drawing>
                        </w:r>
                      </w:p>
                    </w:tc>
                  </w:tr>
                </w:tbl>
                <w:p w:rsidR="00FF7627" w:rsidRPr="00FF7627" w:rsidRDefault="00FF7627" w:rsidP="00FF7627">
                  <w:pPr>
                    <w:spacing w:after="0" w:line="12" w:lineRule="atLeast"/>
                    <w:jc w:val="center"/>
                    <w:rPr>
                      <w:ins w:id="14" w:author="Unknown"/>
                      <w:rFonts w:ascii="Times New Roman" w:eastAsia="Times New Roman" w:hAnsi="Times New Roman" w:cs="Times New Roman"/>
                      <w:sz w:val="24"/>
                      <w:szCs w:val="24"/>
                    </w:rPr>
                  </w:pPr>
                </w:p>
              </w:tc>
              <w:tc>
                <w:tcPr>
                  <w:tcW w:w="156" w:type="dxa"/>
                  <w:shd w:val="clear" w:color="auto" w:fill="F0F0E0"/>
                  <w:hideMark/>
                </w:tcPr>
                <w:p w:rsidR="00FF7627" w:rsidRPr="00FF7627" w:rsidRDefault="00FF7627" w:rsidP="00FF7627">
                  <w:pPr>
                    <w:spacing w:after="0" w:line="12" w:lineRule="atLeast"/>
                    <w:rPr>
                      <w:ins w:id="15" w:author="Unknown"/>
                      <w:rFonts w:ascii="Times New Roman" w:eastAsia="Times New Roman" w:hAnsi="Times New Roman" w:cs="Times New Roman"/>
                      <w:sz w:val="24"/>
                      <w:szCs w:val="24"/>
                    </w:rPr>
                  </w:pPr>
                  <w:ins w:id="16" w:author="Unknown">
                    <w:r w:rsidRPr="00FF7627">
                      <w:rPr>
                        <w:rFonts w:ascii="Times New Roman" w:eastAsia="Times New Roman" w:hAnsi="Times New Roman" w:cs="Times New Roman"/>
                        <w:sz w:val="24"/>
                        <w:szCs w:val="24"/>
                      </w:rPr>
                      <w:t> </w:t>
                    </w:r>
                  </w:ins>
                </w:p>
              </w:tc>
            </w:tr>
            <w:tr w:rsidR="00FF7627" w:rsidRPr="00FF7627">
              <w:trPr>
                <w:trHeight w:val="12"/>
                <w:tblCellSpacing w:w="0" w:type="dxa"/>
                <w:jc w:val="center"/>
              </w:trPr>
              <w:tc>
                <w:tcPr>
                  <w:tcW w:w="0" w:type="auto"/>
                  <w:gridSpan w:val="3"/>
                  <w:shd w:val="clear" w:color="auto" w:fill="F0F0E0"/>
                  <w:vAlign w:val="bottom"/>
                  <w:hideMark/>
                </w:tcPr>
                <w:tbl>
                  <w:tblPr>
                    <w:tblW w:w="5000" w:type="pct"/>
                    <w:jc w:val="center"/>
                    <w:tblCellSpacing w:w="0" w:type="dxa"/>
                    <w:tblCellMar>
                      <w:left w:w="0" w:type="dxa"/>
                      <w:right w:w="0" w:type="dxa"/>
                    </w:tblCellMar>
                    <w:tblLook w:val="04A0"/>
                  </w:tblPr>
                  <w:tblGrid>
                    <w:gridCol w:w="9132"/>
                  </w:tblGrid>
                  <w:tr w:rsidR="00FF7627" w:rsidRPr="00FF7627">
                    <w:trPr>
                      <w:tblCellSpacing w:w="0" w:type="dxa"/>
                      <w:jc w:val="center"/>
                    </w:trPr>
                    <w:tc>
                      <w:tcPr>
                        <w:tcW w:w="5000" w:type="pct"/>
                        <w:vAlign w:val="center"/>
                        <w:hideMark/>
                      </w:tcPr>
                      <w:p w:rsidR="00FF7627" w:rsidRPr="00FF7627" w:rsidRDefault="00FF7627" w:rsidP="00FF7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 cy="38100"/>
                              <wp:effectExtent l="0" t="0" r="0" b="0"/>
                              <wp:docPr id="47" name="Picture 47" descr="http://pcquest.ciol.com/images04/foote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pcquest.ciol.com/images04/footerline.gif"/>
                                      <pic:cNvPicPr>
                                        <a:picLocks noChangeAspect="1" noChangeArrowheads="1"/>
                                      </pic:cNvPicPr>
                                    </pic:nvPicPr>
                                    <pic:blipFill>
                                      <a:blip r:embed="rId125"/>
                                      <a:srcRect/>
                                      <a:stretch>
                                        <a:fillRect/>
                                      </a:stretch>
                                    </pic:blipFill>
                                    <pic:spPr bwMode="auto">
                                      <a:xfrm>
                                        <a:off x="0" y="0"/>
                                        <a:ext cx="7620" cy="38100"/>
                                      </a:xfrm>
                                      <a:prstGeom prst="rect">
                                        <a:avLst/>
                                      </a:prstGeom>
                                      <a:noFill/>
                                      <a:ln w="9525">
                                        <a:noFill/>
                                        <a:miter lim="800000"/>
                                        <a:headEnd/>
                                        <a:tailEnd/>
                                      </a:ln>
                                    </pic:spPr>
                                  </pic:pic>
                                </a:graphicData>
                              </a:graphic>
                            </wp:inline>
                          </w:drawing>
                        </w:r>
                      </w:p>
                    </w:tc>
                  </w:tr>
                </w:tbl>
                <w:p w:rsidR="00FF7627" w:rsidRPr="00FF7627" w:rsidRDefault="00FF7627" w:rsidP="00FF7627">
                  <w:pPr>
                    <w:spacing w:after="0" w:line="12" w:lineRule="atLeast"/>
                    <w:jc w:val="center"/>
                    <w:rPr>
                      <w:ins w:id="17" w:author="Unknown"/>
                      <w:rFonts w:ascii="Times New Roman" w:eastAsia="Times New Roman" w:hAnsi="Times New Roman" w:cs="Times New Roman"/>
                      <w:sz w:val="24"/>
                      <w:szCs w:val="24"/>
                    </w:rPr>
                  </w:pPr>
                </w:p>
              </w:tc>
            </w:tr>
          </w:tbl>
          <w:p w:rsidR="00FF7627" w:rsidRPr="00FF7627" w:rsidRDefault="00FF7627" w:rsidP="00FF7627">
            <w:pPr>
              <w:spacing w:after="0" w:line="240" w:lineRule="auto"/>
              <w:jc w:val="center"/>
              <w:rPr>
                <w:rFonts w:ascii="Times New Roman" w:eastAsia="Times New Roman" w:hAnsi="Times New Roman" w:cs="Times New Roman"/>
                <w:vanish/>
                <w:sz w:val="24"/>
                <w:szCs w:val="24"/>
              </w:rPr>
            </w:pPr>
          </w:p>
          <w:tbl>
            <w:tblPr>
              <w:tblW w:w="0" w:type="auto"/>
              <w:jc w:val="center"/>
              <w:tblCellSpacing w:w="0" w:type="dxa"/>
              <w:shd w:val="clear" w:color="auto" w:fill="606860"/>
              <w:tblCellMar>
                <w:left w:w="0" w:type="dxa"/>
                <w:right w:w="0" w:type="dxa"/>
              </w:tblCellMar>
              <w:tblLook w:val="04A0"/>
            </w:tblPr>
            <w:tblGrid>
              <w:gridCol w:w="9132"/>
            </w:tblGrid>
            <w:tr w:rsidR="00FF7627" w:rsidRPr="00FF7627">
              <w:trPr>
                <w:trHeight w:val="12"/>
                <w:tblCellSpacing w:w="0" w:type="dxa"/>
                <w:jc w:val="center"/>
              </w:trPr>
              <w:tc>
                <w:tcPr>
                  <w:tcW w:w="9132" w:type="dxa"/>
                  <w:shd w:val="clear" w:color="auto" w:fill="606860"/>
                  <w:hideMark/>
                </w:tcPr>
                <w:p w:rsidR="00FF7627" w:rsidRPr="00FF7627" w:rsidRDefault="00FF7627" w:rsidP="00FF7627">
                  <w:pPr>
                    <w:spacing w:after="0" w:line="240" w:lineRule="auto"/>
                    <w:rPr>
                      <w:rFonts w:ascii="Times New Roman" w:eastAsia="Times New Roman" w:hAnsi="Times New Roman" w:cs="Times New Roman"/>
                      <w:sz w:val="24"/>
                      <w:szCs w:val="24"/>
                    </w:rPr>
                  </w:pPr>
                </w:p>
                <w:p w:rsidR="00FF7627" w:rsidRPr="00FF7627" w:rsidRDefault="00FF7627" w:rsidP="00FF7627">
                  <w:pPr>
                    <w:spacing w:before="100" w:beforeAutospacing="1" w:after="100" w:afterAutospacing="1" w:line="240" w:lineRule="auto"/>
                    <w:jc w:val="center"/>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t xml:space="preserve">Copyright © </w:t>
                  </w:r>
                  <w:proofErr w:type="spellStart"/>
                  <w:r w:rsidRPr="00FF7627">
                    <w:rPr>
                      <w:rFonts w:ascii="Times New Roman" w:eastAsia="Times New Roman" w:hAnsi="Times New Roman" w:cs="Times New Roman"/>
                      <w:sz w:val="24"/>
                      <w:szCs w:val="24"/>
                    </w:rPr>
                    <w:t>CyberMedia</w:t>
                  </w:r>
                  <w:proofErr w:type="spellEnd"/>
                  <w:r w:rsidRPr="00FF7627">
                    <w:rPr>
                      <w:rFonts w:ascii="Times New Roman" w:eastAsia="Times New Roman" w:hAnsi="Times New Roman" w:cs="Times New Roman"/>
                      <w:sz w:val="24"/>
                      <w:szCs w:val="24"/>
                    </w:rPr>
                    <w:t>. All rights reserved.</w:t>
                  </w:r>
                  <w:r w:rsidRPr="00FF7627">
                    <w:rPr>
                      <w:rFonts w:ascii="Times New Roman" w:eastAsia="Times New Roman" w:hAnsi="Times New Roman" w:cs="Times New Roman"/>
                      <w:sz w:val="24"/>
                      <w:szCs w:val="24"/>
                    </w:rPr>
                    <w:br/>
                    <w:t>Reproduction in whole or in part in any form or medium without express written permission is prohibited.</w:t>
                  </w:r>
                  <w:r w:rsidRPr="00FF7627">
                    <w:rPr>
                      <w:rFonts w:ascii="Times New Roman" w:eastAsia="Times New Roman" w:hAnsi="Times New Roman" w:cs="Times New Roman"/>
                      <w:sz w:val="24"/>
                      <w:szCs w:val="24"/>
                    </w:rPr>
                    <w:br/>
                    <w:t>Usage of this web site is subject to terms and conditions.</w:t>
                  </w:r>
                  <w:r w:rsidRPr="00FF7627">
                    <w:rPr>
                      <w:rFonts w:ascii="Times New Roman" w:eastAsia="Times New Roman" w:hAnsi="Times New Roman" w:cs="Times New Roman"/>
                      <w:sz w:val="24"/>
                      <w:szCs w:val="24"/>
                    </w:rPr>
                    <w:br/>
                    <w:t xml:space="preserve">Broken links? Problems with site? Send email to </w:t>
                  </w:r>
                  <w:hyperlink r:id="rId143" w:history="1">
                    <w:r w:rsidRPr="00FF7627">
                      <w:rPr>
                        <w:rFonts w:ascii="Times New Roman" w:eastAsia="Times New Roman" w:hAnsi="Times New Roman" w:cs="Times New Roman"/>
                        <w:color w:val="0000FF"/>
                        <w:sz w:val="24"/>
                        <w:szCs w:val="24"/>
                        <w:u w:val="single"/>
                      </w:rPr>
                      <w:t>webmasterciol@cybermedia.co.in</w:t>
                    </w:r>
                  </w:hyperlink>
                </w:p>
                <w:p w:rsidR="00FF7627" w:rsidRPr="00FF7627" w:rsidRDefault="00FF7627" w:rsidP="00FF7627">
                  <w:pPr>
                    <w:spacing w:after="0" w:line="12" w:lineRule="atLeast"/>
                    <w:rPr>
                      <w:rFonts w:ascii="Times New Roman" w:eastAsia="Times New Roman" w:hAnsi="Times New Roman" w:cs="Times New Roman"/>
                      <w:sz w:val="24"/>
                      <w:szCs w:val="24"/>
                    </w:rPr>
                  </w:pPr>
                </w:p>
              </w:tc>
            </w:tr>
          </w:tbl>
          <w:p w:rsidR="00FF7627" w:rsidRPr="00FF7627" w:rsidRDefault="00FF7627" w:rsidP="00FF7627">
            <w:pPr>
              <w:spacing w:after="0" w:line="240" w:lineRule="auto"/>
              <w:jc w:val="center"/>
              <w:rPr>
                <w:rFonts w:ascii="Times New Roman" w:eastAsia="Times New Roman" w:hAnsi="Times New Roman" w:cs="Times New Roman"/>
                <w:sz w:val="24"/>
                <w:szCs w:val="24"/>
              </w:rPr>
            </w:pPr>
            <w:r w:rsidRPr="00FF7627">
              <w:rPr>
                <w:rFonts w:ascii="Times New Roman" w:eastAsia="Times New Roman" w:hAnsi="Times New Roman" w:cs="Times New Roman"/>
                <w:sz w:val="24"/>
                <w:szCs w:val="24"/>
              </w:rPr>
              <w:pict/>
            </w:r>
            <w:r w:rsidRPr="00FF7627">
              <w:rPr>
                <w:rFonts w:ascii="Times New Roman" w:eastAsia="Times New Roman" w:hAnsi="Times New Roman" w:cs="Times New Roman"/>
                <w:sz w:val="24"/>
                <w:szCs w:val="24"/>
              </w:rPr>
              <w:pict/>
            </w:r>
            <w:r w:rsidRPr="00FF7627">
              <w:rPr>
                <w:rFonts w:ascii="Times New Roman" w:eastAsia="Times New Roman" w:hAnsi="Times New Roman" w:cs="Times New Roman"/>
                <w:sz w:val="24"/>
                <w:szCs w:val="24"/>
              </w:rPr>
              <w:pict/>
            </w:r>
          </w:p>
        </w:tc>
      </w:tr>
    </w:tbl>
    <w:p w:rsidR="001E0054" w:rsidRDefault="001E0054"/>
    <w:sectPr w:rsidR="001E0054" w:rsidSect="001E00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0AFF" w:usb1="00007843" w:usb2="00000001" w:usb3="00000000" w:csb0="000001BF" w:csb1="00000000"/>
  </w:font>
  <w:font w:name="Arial">
    <w:panose1 w:val="020B0604020202020204"/>
    <w:charset w:val="00"/>
    <w:family w:val="swiss"/>
    <w:pitch w:val="variable"/>
    <w:sig w:usb0="E0000AFF" w:usb1="00007843" w:usb2="00000001" w:usb3="00000000" w:csb0="000001BF" w:csb1="00000000"/>
  </w:font>
  <w:font w:name="Tahoma">
    <w:panose1 w:val="020B0604030504040204"/>
    <w:charset w:val="00"/>
    <w:family w:val="swiss"/>
    <w:pitch w:val="variable"/>
    <w:sig w:usb0="E1002EFF" w:usb1="C000605B" w:usb2="00000029" w:usb3="00000000" w:csb0="000101FF" w:csb1="00000000"/>
  </w:font>
  <w:font w:name="Aaria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7627"/>
    <w:rsid w:val="001E0054"/>
    <w:rsid w:val="00FF7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0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FF762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F762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F762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F7627"/>
    <w:rPr>
      <w:rFonts w:ascii="Arial" w:eastAsia="Times New Roman" w:hAnsi="Arial" w:cs="Arial"/>
      <w:vanish/>
      <w:sz w:val="16"/>
      <w:szCs w:val="16"/>
    </w:rPr>
  </w:style>
  <w:style w:type="character" w:styleId="Hyperlink">
    <w:name w:val="Hyperlink"/>
    <w:basedOn w:val="DefaultParagraphFont"/>
    <w:uiPriority w:val="99"/>
    <w:semiHidden/>
    <w:unhideWhenUsed/>
    <w:rsid w:val="00FF7627"/>
    <w:rPr>
      <w:color w:val="0000FF"/>
      <w:u w:val="single"/>
    </w:rPr>
  </w:style>
  <w:style w:type="paragraph" w:styleId="NormalWeb">
    <w:name w:val="Normal (Web)"/>
    <w:basedOn w:val="Normal"/>
    <w:uiPriority w:val="99"/>
    <w:unhideWhenUsed/>
    <w:rsid w:val="00FF76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FF76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
    <w:name w:val="footer"/>
    <w:basedOn w:val="Normal"/>
    <w:rsid w:val="00FF76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76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912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7.xml"/><Relationship Id="rId117" Type="http://schemas.openxmlformats.org/officeDocument/2006/relationships/control" Target="activeX/activeX25.xml"/><Relationship Id="rId21" Type="http://schemas.openxmlformats.org/officeDocument/2006/relationships/image" Target="media/image13.wmf"/><Relationship Id="rId42" Type="http://schemas.openxmlformats.org/officeDocument/2006/relationships/hyperlink" Target="http://pcquest.ciol.com/archive/listArchive.asp" TargetMode="External"/><Relationship Id="rId47" Type="http://schemas.openxmlformats.org/officeDocument/2006/relationships/image" Target="media/image25.gif"/><Relationship Id="rId63" Type="http://schemas.openxmlformats.org/officeDocument/2006/relationships/hyperlink" Target="http://www.linkedin.com/groups?about=&amp;gid=4040492&amp;trk=anet_ug_grppro%20%3Chttp://www.linkedin.com/groups?about=&amp;gid=4040492&amp;trk=anet_ug_grppro%3E" TargetMode="External"/><Relationship Id="rId68" Type="http://schemas.openxmlformats.org/officeDocument/2006/relationships/hyperlink" Target="javascript:openWin('printer.asp')" TargetMode="External"/><Relationship Id="rId84" Type="http://schemas.openxmlformats.org/officeDocument/2006/relationships/image" Target="media/image45.jpeg"/><Relationship Id="rId89" Type="http://schemas.openxmlformats.org/officeDocument/2006/relationships/hyperlink" Target="http://digg.com/submit?phase=2&amp;url=http://pcquest.ciol.com/content/technology/2009/109020101.asp" TargetMode="External"/><Relationship Id="rId112" Type="http://schemas.openxmlformats.org/officeDocument/2006/relationships/image" Target="media/image55.wmf"/><Relationship Id="rId133" Type="http://schemas.openxmlformats.org/officeDocument/2006/relationships/hyperlink" Target="http://www.dqchannels.com/" TargetMode="External"/><Relationship Id="rId138" Type="http://schemas.openxmlformats.org/officeDocument/2006/relationships/hyperlink" Target="http://collegebuyingguide.com/" TargetMode="External"/><Relationship Id="rId16" Type="http://schemas.openxmlformats.org/officeDocument/2006/relationships/control" Target="activeX/activeX2.xml"/><Relationship Id="rId107" Type="http://schemas.openxmlformats.org/officeDocument/2006/relationships/control" Target="activeX/activeX20.xml"/><Relationship Id="rId11" Type="http://schemas.openxmlformats.org/officeDocument/2006/relationships/hyperlink" Target="http://www.google.com/" TargetMode="External"/><Relationship Id="rId32" Type="http://schemas.openxmlformats.org/officeDocument/2006/relationships/control" Target="activeX/activeX10.xml"/><Relationship Id="rId37" Type="http://schemas.openxmlformats.org/officeDocument/2006/relationships/image" Target="media/image21.wmf"/><Relationship Id="rId53" Type="http://schemas.openxmlformats.org/officeDocument/2006/relationships/hyperlink" Target="http://feeds.feedburner.com/pcq-news" TargetMode="External"/><Relationship Id="rId58" Type="http://schemas.openxmlformats.org/officeDocument/2006/relationships/image" Target="media/image32.jpeg"/><Relationship Id="rId74" Type="http://schemas.openxmlformats.org/officeDocument/2006/relationships/image" Target="media/image39.jpeg"/><Relationship Id="rId79" Type="http://schemas.openxmlformats.org/officeDocument/2006/relationships/hyperlink" Target="http://reddit.com/submit?url=http://pcquest.ciol.com/content/technology/2009/109020101.asp" TargetMode="External"/><Relationship Id="rId102" Type="http://schemas.openxmlformats.org/officeDocument/2006/relationships/image" Target="media/image50.wmf"/><Relationship Id="rId123" Type="http://schemas.openxmlformats.org/officeDocument/2006/relationships/hyperlink" Target="http://forums.pcquest.com/" TargetMode="External"/><Relationship Id="rId128" Type="http://schemas.openxmlformats.org/officeDocument/2006/relationships/hyperlink" Target="http://www.dqindia.com/" TargetMode="External"/><Relationship Id="rId144" Type="http://schemas.openxmlformats.org/officeDocument/2006/relationships/fontTable" Target="fontTable.xml"/><Relationship Id="rId5" Type="http://schemas.openxmlformats.org/officeDocument/2006/relationships/image" Target="media/image2.gif"/><Relationship Id="rId90" Type="http://schemas.openxmlformats.org/officeDocument/2006/relationships/hyperlink" Target="http://del.icio.us/post?v=2&amp;url=http://pcquest.ciol.com/content/technology/2009/109020101.asp" TargetMode="External"/><Relationship Id="rId95" Type="http://schemas.openxmlformats.org/officeDocument/2006/relationships/hyperlink" Target="http://pcquest.ciol.com/content/technology/2008/108120101.asp" TargetMode="External"/><Relationship Id="rId22" Type="http://schemas.openxmlformats.org/officeDocument/2006/relationships/control" Target="activeX/activeX5.xml"/><Relationship Id="rId27" Type="http://schemas.openxmlformats.org/officeDocument/2006/relationships/image" Target="media/image16.wmf"/><Relationship Id="rId43" Type="http://schemas.openxmlformats.org/officeDocument/2006/relationships/hyperlink" Target="http://pcquest.ciol.com/general/sitemap.asp" TargetMode="External"/><Relationship Id="rId48" Type="http://schemas.openxmlformats.org/officeDocument/2006/relationships/image" Target="media/image26.gif"/><Relationship Id="rId64" Type="http://schemas.openxmlformats.org/officeDocument/2006/relationships/image" Target="media/image35.jpeg"/><Relationship Id="rId69" Type="http://schemas.openxmlformats.org/officeDocument/2006/relationships/image" Target="media/image37.jpeg"/><Relationship Id="rId113" Type="http://schemas.openxmlformats.org/officeDocument/2006/relationships/control" Target="activeX/activeX23.xml"/><Relationship Id="rId118" Type="http://schemas.openxmlformats.org/officeDocument/2006/relationships/image" Target="media/image58.wmf"/><Relationship Id="rId134" Type="http://schemas.openxmlformats.org/officeDocument/2006/relationships/hyperlink" Target="http://www.dqweek.com/" TargetMode="External"/><Relationship Id="rId139" Type="http://schemas.openxmlformats.org/officeDocument/2006/relationships/hyperlink" Target="http://www.technologyreview.in/" TargetMode="External"/><Relationship Id="rId80" Type="http://schemas.openxmlformats.org/officeDocument/2006/relationships/image" Target="media/image42.jpeg"/><Relationship Id="rId85" Type="http://schemas.openxmlformats.org/officeDocument/2006/relationships/image" Target="media/image46.jpeg"/><Relationship Id="rId3" Type="http://schemas.openxmlformats.org/officeDocument/2006/relationships/webSettings" Target="webSettings.xml"/><Relationship Id="rId12" Type="http://schemas.openxmlformats.org/officeDocument/2006/relationships/image" Target="media/image8.gif"/><Relationship Id="rId17" Type="http://schemas.openxmlformats.org/officeDocument/2006/relationships/image" Target="media/image11.wmf"/><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control" Target="activeX/activeX13.xml"/><Relationship Id="rId46" Type="http://schemas.openxmlformats.org/officeDocument/2006/relationships/image" Target="media/image24.jpeg"/><Relationship Id="rId59" Type="http://schemas.openxmlformats.org/officeDocument/2006/relationships/hyperlink" Target="http://www.twitter.com/pcquest" TargetMode="External"/><Relationship Id="rId67" Type="http://schemas.openxmlformats.org/officeDocument/2006/relationships/image" Target="media/image36.gif"/><Relationship Id="rId103" Type="http://schemas.openxmlformats.org/officeDocument/2006/relationships/control" Target="activeX/activeX18.xml"/><Relationship Id="rId108" Type="http://schemas.openxmlformats.org/officeDocument/2006/relationships/image" Target="media/image53.wmf"/><Relationship Id="rId116" Type="http://schemas.openxmlformats.org/officeDocument/2006/relationships/image" Target="media/image57.wmf"/><Relationship Id="rId124" Type="http://schemas.openxmlformats.org/officeDocument/2006/relationships/image" Target="media/image60.jpeg"/><Relationship Id="rId129" Type="http://schemas.openxmlformats.org/officeDocument/2006/relationships/hyperlink" Target="http://www.ciol.com" TargetMode="External"/><Relationship Id="rId137" Type="http://schemas.openxmlformats.org/officeDocument/2006/relationships/hyperlink" Target="http://computershopper.com/" TargetMode="External"/><Relationship Id="rId20" Type="http://schemas.openxmlformats.org/officeDocument/2006/relationships/control" Target="activeX/activeX4.xml"/><Relationship Id="rId41" Type="http://schemas.openxmlformats.org/officeDocument/2006/relationships/control" Target="activeX/activeX14.xml"/><Relationship Id="rId54" Type="http://schemas.openxmlformats.org/officeDocument/2006/relationships/image" Target="media/image30.jpeg"/><Relationship Id="rId62" Type="http://schemas.openxmlformats.org/officeDocument/2006/relationships/image" Target="media/image34.jpeg"/><Relationship Id="rId70" Type="http://schemas.openxmlformats.org/officeDocument/2006/relationships/hyperlink" Target="http://pcquest.ciol.com/content/technology/2009/109020101.asp" TargetMode="External"/><Relationship Id="rId75" Type="http://schemas.openxmlformats.org/officeDocument/2006/relationships/hyperlink" Target="http://digg.com/submit?phase=2&amp;url=http://pcquest.ciol.com/content/technology/2009/109020101.asp" TargetMode="External"/><Relationship Id="rId83" Type="http://schemas.openxmlformats.org/officeDocument/2006/relationships/image" Target="media/image44.jpeg"/><Relationship Id="rId88" Type="http://schemas.openxmlformats.org/officeDocument/2006/relationships/hyperlink" Target="javascript:openWin('email.asp')" TargetMode="External"/><Relationship Id="rId91" Type="http://schemas.openxmlformats.org/officeDocument/2006/relationships/hyperlink" Target="http://reddit.com/submit?url=http://pcquest.ciol.com/content/technology/2009/109020101.asp" TargetMode="External"/><Relationship Id="rId96" Type="http://schemas.openxmlformats.org/officeDocument/2006/relationships/hyperlink" Target="http://pcquest.ciol.com/content/technology/2008/108110101.asp" TargetMode="External"/><Relationship Id="rId111" Type="http://schemas.openxmlformats.org/officeDocument/2006/relationships/control" Target="activeX/activeX22.xml"/><Relationship Id="rId132" Type="http://schemas.openxmlformats.org/officeDocument/2006/relationships/hyperlink" Target="http://www.dqweek.com/content/guide/102101102.asp" TargetMode="External"/><Relationship Id="rId140" Type="http://schemas.openxmlformats.org/officeDocument/2006/relationships/hyperlink" Target="http://www.ciol.com/" TargetMode="External"/><Relationship Id="rId14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0.wmf"/><Relationship Id="rId23" Type="http://schemas.openxmlformats.org/officeDocument/2006/relationships/image" Target="media/image14.wmf"/><Relationship Id="rId28" Type="http://schemas.openxmlformats.org/officeDocument/2006/relationships/control" Target="activeX/activeX8.xml"/><Relationship Id="rId36" Type="http://schemas.openxmlformats.org/officeDocument/2006/relationships/control" Target="activeX/activeX12.xml"/><Relationship Id="rId49" Type="http://schemas.openxmlformats.org/officeDocument/2006/relationships/image" Target="media/image27.gif"/><Relationship Id="rId57" Type="http://schemas.openxmlformats.org/officeDocument/2006/relationships/hyperlink" Target="http://plus.google.com/u/0/100514313924064567995" TargetMode="External"/><Relationship Id="rId106" Type="http://schemas.openxmlformats.org/officeDocument/2006/relationships/image" Target="media/image52.wmf"/><Relationship Id="rId114" Type="http://schemas.openxmlformats.org/officeDocument/2006/relationships/image" Target="media/image56.wmf"/><Relationship Id="rId119" Type="http://schemas.openxmlformats.org/officeDocument/2006/relationships/control" Target="activeX/activeX26.xml"/><Relationship Id="rId127" Type="http://schemas.openxmlformats.org/officeDocument/2006/relationships/image" Target="media/image62.gif"/><Relationship Id="rId10" Type="http://schemas.openxmlformats.org/officeDocument/2006/relationships/image" Target="media/image7.gif"/><Relationship Id="rId31" Type="http://schemas.openxmlformats.org/officeDocument/2006/relationships/image" Target="media/image18.wmf"/><Relationship Id="rId44" Type="http://schemas.openxmlformats.org/officeDocument/2006/relationships/hyperlink" Target="http://pcquest.ciol.com/content/search/advsearch.asp" TargetMode="External"/><Relationship Id="rId52" Type="http://schemas.openxmlformats.org/officeDocument/2006/relationships/control" Target="activeX/activeX15.xml"/><Relationship Id="rId60" Type="http://schemas.openxmlformats.org/officeDocument/2006/relationships/image" Target="media/image33.jpeg"/><Relationship Id="rId65" Type="http://schemas.openxmlformats.org/officeDocument/2006/relationships/hyperlink" Target="http://pcquest.ciol.com/" TargetMode="External"/><Relationship Id="rId73" Type="http://schemas.openxmlformats.org/officeDocument/2006/relationships/hyperlink" Target="javascript:openWin('email.asp')" TargetMode="External"/><Relationship Id="rId78" Type="http://schemas.openxmlformats.org/officeDocument/2006/relationships/image" Target="media/image41.jpeg"/><Relationship Id="rId81" Type="http://schemas.openxmlformats.org/officeDocument/2006/relationships/hyperlink" Target="http://twitter.com/pcquest" TargetMode="External"/><Relationship Id="rId86" Type="http://schemas.openxmlformats.org/officeDocument/2006/relationships/hyperlink" Target="javascript:openWin('printer.asp')" TargetMode="External"/><Relationship Id="rId94" Type="http://schemas.openxmlformats.org/officeDocument/2006/relationships/image" Target="media/image48.gif"/><Relationship Id="rId99" Type="http://schemas.openxmlformats.org/officeDocument/2006/relationships/image" Target="media/image49.wmf"/><Relationship Id="rId101" Type="http://schemas.openxmlformats.org/officeDocument/2006/relationships/control" Target="activeX/activeX17.xml"/><Relationship Id="rId122" Type="http://schemas.openxmlformats.org/officeDocument/2006/relationships/hyperlink" Target="http://bit.ly/PCQuestMag" TargetMode="External"/><Relationship Id="rId130" Type="http://schemas.openxmlformats.org/officeDocument/2006/relationships/hyperlink" Target="http://www.livingdigitalindia.com/" TargetMode="External"/><Relationship Id="rId135" Type="http://schemas.openxmlformats.org/officeDocument/2006/relationships/hyperlink" Target="http://www.globalservicesmedia.com" TargetMode="External"/><Relationship Id="rId143" Type="http://schemas.openxmlformats.org/officeDocument/2006/relationships/hyperlink" Target="mailto:webmasterciol@cybermedia.co.in?subject=From%20PCQuest%20Website" TargetMode="External"/><Relationship Id="rId4" Type="http://schemas.openxmlformats.org/officeDocument/2006/relationships/image" Target="media/image1.gif"/><Relationship Id="rId9" Type="http://schemas.openxmlformats.org/officeDocument/2006/relationships/image" Target="media/image6.gif"/><Relationship Id="rId13" Type="http://schemas.openxmlformats.org/officeDocument/2006/relationships/image" Target="media/image9.wmf"/><Relationship Id="rId18" Type="http://schemas.openxmlformats.org/officeDocument/2006/relationships/control" Target="activeX/activeX3.xml"/><Relationship Id="rId39" Type="http://schemas.openxmlformats.org/officeDocument/2006/relationships/image" Target="media/image22.gif"/><Relationship Id="rId109" Type="http://schemas.openxmlformats.org/officeDocument/2006/relationships/control" Target="activeX/activeX21.xml"/><Relationship Id="rId34" Type="http://schemas.openxmlformats.org/officeDocument/2006/relationships/control" Target="activeX/activeX11.xml"/><Relationship Id="rId50" Type="http://schemas.openxmlformats.org/officeDocument/2006/relationships/image" Target="media/image28.gif"/><Relationship Id="rId55" Type="http://schemas.openxmlformats.org/officeDocument/2006/relationships/hyperlink" Target="http://feeds.feedburner.com/pcq-news" TargetMode="External"/><Relationship Id="rId76" Type="http://schemas.openxmlformats.org/officeDocument/2006/relationships/image" Target="media/image40.jpeg"/><Relationship Id="rId97" Type="http://schemas.openxmlformats.org/officeDocument/2006/relationships/hyperlink" Target="http://pcquest.ciol.com/content/technology/2008/108100301.asp" TargetMode="External"/><Relationship Id="rId104" Type="http://schemas.openxmlformats.org/officeDocument/2006/relationships/image" Target="media/image51.wmf"/><Relationship Id="rId120" Type="http://schemas.openxmlformats.org/officeDocument/2006/relationships/image" Target="media/image59.jpeg"/><Relationship Id="rId125" Type="http://schemas.openxmlformats.org/officeDocument/2006/relationships/image" Target="media/image61.gif"/><Relationship Id="rId141" Type="http://schemas.openxmlformats.org/officeDocument/2006/relationships/image" Target="media/image63.gif"/><Relationship Id="rId7" Type="http://schemas.openxmlformats.org/officeDocument/2006/relationships/image" Target="media/image4.gif"/><Relationship Id="rId71" Type="http://schemas.openxmlformats.org/officeDocument/2006/relationships/hyperlink" Target="http://pcquest.ciol.com/content/technology/2009/109020101.asp#comment" TargetMode="External"/><Relationship Id="rId92" Type="http://schemas.openxmlformats.org/officeDocument/2006/relationships/hyperlink" Target="http://twitter.com/pcquest" TargetMode="External"/><Relationship Id="rId2" Type="http://schemas.openxmlformats.org/officeDocument/2006/relationships/settings" Target="settings.xml"/><Relationship Id="rId29" Type="http://schemas.openxmlformats.org/officeDocument/2006/relationships/image" Target="media/image17.wmf"/><Relationship Id="rId24" Type="http://schemas.openxmlformats.org/officeDocument/2006/relationships/control" Target="activeX/activeX6.xml"/><Relationship Id="rId40" Type="http://schemas.openxmlformats.org/officeDocument/2006/relationships/image" Target="media/image23.wmf"/><Relationship Id="rId45" Type="http://schemas.openxmlformats.org/officeDocument/2006/relationships/hyperlink" Target="http://www.cybermedia.co.in/" TargetMode="External"/><Relationship Id="rId66" Type="http://schemas.openxmlformats.org/officeDocument/2006/relationships/hyperlink" Target="http://pcquest.ciol.com/content/technology/default.asp" TargetMode="External"/><Relationship Id="rId87" Type="http://schemas.openxmlformats.org/officeDocument/2006/relationships/hyperlink" Target="http://pcquest.ciol.com/content/technology/2009/109020101.asp" TargetMode="External"/><Relationship Id="rId110" Type="http://schemas.openxmlformats.org/officeDocument/2006/relationships/image" Target="media/image54.wmf"/><Relationship Id="rId115" Type="http://schemas.openxmlformats.org/officeDocument/2006/relationships/control" Target="activeX/activeX24.xml"/><Relationship Id="rId131" Type="http://schemas.openxmlformats.org/officeDocument/2006/relationships/hyperlink" Target="http://www.cmrindia.com" TargetMode="External"/><Relationship Id="rId136" Type="http://schemas.openxmlformats.org/officeDocument/2006/relationships/hyperlink" Target="http://www.dare.co.in/" TargetMode="External"/><Relationship Id="rId61" Type="http://schemas.openxmlformats.org/officeDocument/2006/relationships/hyperlink" Target="http://www.facebook.com/pcquest" TargetMode="External"/><Relationship Id="rId82" Type="http://schemas.openxmlformats.org/officeDocument/2006/relationships/image" Target="media/image43.jpeg"/><Relationship Id="rId19" Type="http://schemas.openxmlformats.org/officeDocument/2006/relationships/image" Target="media/image12.wmf"/><Relationship Id="rId14" Type="http://schemas.openxmlformats.org/officeDocument/2006/relationships/control" Target="activeX/activeX1.xml"/><Relationship Id="rId30" Type="http://schemas.openxmlformats.org/officeDocument/2006/relationships/control" Target="activeX/activeX9.xml"/><Relationship Id="rId35" Type="http://schemas.openxmlformats.org/officeDocument/2006/relationships/image" Target="media/image20.wmf"/><Relationship Id="rId56" Type="http://schemas.openxmlformats.org/officeDocument/2006/relationships/image" Target="media/image31.jpeg"/><Relationship Id="rId77" Type="http://schemas.openxmlformats.org/officeDocument/2006/relationships/hyperlink" Target="http://del.icio.us/post?v=2&amp;url=http://pcquest.ciol.com/content/technology/2009/109020101.asp" TargetMode="External"/><Relationship Id="rId100" Type="http://schemas.openxmlformats.org/officeDocument/2006/relationships/control" Target="activeX/activeX16.xml"/><Relationship Id="rId105" Type="http://schemas.openxmlformats.org/officeDocument/2006/relationships/control" Target="activeX/activeX19.xml"/><Relationship Id="rId126" Type="http://schemas.openxmlformats.org/officeDocument/2006/relationships/hyperlink" Target="http://www.pcquest.com/" TargetMode="External"/><Relationship Id="rId8" Type="http://schemas.openxmlformats.org/officeDocument/2006/relationships/image" Target="media/image5.gif"/><Relationship Id="rId51" Type="http://schemas.openxmlformats.org/officeDocument/2006/relationships/image" Target="media/image29.wmf"/><Relationship Id="rId72" Type="http://schemas.openxmlformats.org/officeDocument/2006/relationships/image" Target="media/image38.jpeg"/><Relationship Id="rId93" Type="http://schemas.openxmlformats.org/officeDocument/2006/relationships/image" Target="media/image47.gif"/><Relationship Id="rId98" Type="http://schemas.openxmlformats.org/officeDocument/2006/relationships/hyperlink" Target="http://pcquest.ciol.com/content/technology/2008/108100302.asp" TargetMode="External"/><Relationship Id="rId121" Type="http://schemas.openxmlformats.org/officeDocument/2006/relationships/hyperlink" Target="http://www.zinio.com/pcquest" TargetMode="External"/><Relationship Id="rId142" Type="http://schemas.openxmlformats.org/officeDocument/2006/relationships/image" Target="media/image64.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250770F3-6AF2-11CF-A915-008029E31FCD}" ax:persistence="persistStorage"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2407</Words>
  <Characters>13724</Characters>
  <Application>Microsoft Office Word</Application>
  <DocSecurity>0</DocSecurity>
  <Lines>114</Lines>
  <Paragraphs>32</Paragraphs>
  <ScaleCrop>false</ScaleCrop>
  <Company/>
  <LinksUpToDate>false</LinksUpToDate>
  <CharactersWithSpaces>16099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2012-07-18T17:37:00Z</dcterms:created>
  <dcterms:modified xsi:type="dcterms:W3CDTF">2012-07-18T17:39:00Z</dcterms:modified>
</cp:coreProperties>
</file>